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681" w:rsidRPr="00FB31FA" w:rsidRDefault="00923399" w:rsidP="00EA5681">
      <w:pPr>
        <w:jc w:val="center"/>
        <w:rPr>
          <w:b/>
          <w:sz w:val="36"/>
          <w:szCs w:val="36"/>
          <w:u w:val="single"/>
          <w:lang w:val="nl-BE"/>
        </w:rPr>
      </w:pPr>
      <w:r>
        <w:rPr>
          <w:b/>
          <w:sz w:val="36"/>
          <w:szCs w:val="36"/>
          <w:u w:val="single"/>
          <w:lang w:val="nl-BE"/>
        </w:rPr>
        <w:t xml:space="preserve">Structuur van de naam van het </w:t>
      </w:r>
      <w:r w:rsidR="00EA5681" w:rsidRPr="00FB31FA">
        <w:rPr>
          <w:b/>
          <w:sz w:val="36"/>
          <w:szCs w:val="36"/>
          <w:u w:val="single"/>
          <w:lang w:val="nl-BE"/>
        </w:rPr>
        <w:t>EML</w:t>
      </w:r>
      <w:r>
        <w:rPr>
          <w:b/>
          <w:sz w:val="36"/>
          <w:szCs w:val="36"/>
          <w:u w:val="single"/>
          <w:lang w:val="nl-BE"/>
        </w:rPr>
        <w:t xml:space="preserve"> bestand</w:t>
      </w:r>
    </w:p>
    <w:p w:rsidR="00EA5681" w:rsidRPr="00FB31FA" w:rsidRDefault="003C434F" w:rsidP="00EA5681">
      <w:pPr>
        <w:pStyle w:val="Titre2"/>
        <w:rPr>
          <w:rFonts w:asciiTheme="minorHAnsi" w:hAnsiTheme="minorHAnsi"/>
          <w:color w:val="000000"/>
          <w:sz w:val="22"/>
          <w:szCs w:val="22"/>
          <w:lang w:val="nl-BE"/>
        </w:rPr>
      </w:pP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>Algemene informatie</w:t>
      </w:r>
    </w:p>
    <w:p w:rsidR="003C434F" w:rsidRPr="00FB31FA" w:rsidRDefault="003C434F" w:rsidP="003C434F">
      <w:pPr>
        <w:pStyle w:val="Tableau"/>
        <w:spacing w:before="120"/>
        <w:rPr>
          <w:rFonts w:asciiTheme="minorHAnsi" w:hAnsiTheme="minorHAnsi"/>
          <w:color w:val="000000"/>
          <w:sz w:val="22"/>
          <w:szCs w:val="22"/>
          <w:lang w:val="nl-BE"/>
        </w:rPr>
      </w:pP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>Een EML-dossier is altijd gerelateerd aan informatie die wordt geproduceerd onder de verantwoordelijkheid van een verkiezingsbureau dat een specifieke functie vervult voor een verkiezing.</w:t>
      </w:r>
    </w:p>
    <w:p w:rsidR="003C434F" w:rsidRPr="00FB31FA" w:rsidRDefault="003C434F" w:rsidP="003C434F">
      <w:pPr>
        <w:pStyle w:val="Tableau"/>
        <w:spacing w:before="120"/>
        <w:rPr>
          <w:rFonts w:asciiTheme="minorHAnsi" w:hAnsiTheme="minorHAnsi"/>
          <w:color w:val="000000"/>
          <w:sz w:val="22"/>
          <w:szCs w:val="22"/>
          <w:lang w:val="nl-BE"/>
        </w:rPr>
      </w:pP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>De identificatie van het verkiezingsbureau op naam van een bestand wordt vertegenwoordigd door de NIS-code van het verkiezingsbureau, onder wiens verantwoordelijkheid de gegevens in het bestand zijn geproduceerd.</w:t>
      </w:r>
    </w:p>
    <w:p w:rsidR="00EA5681" w:rsidRPr="00FB31FA" w:rsidRDefault="003C434F" w:rsidP="00EA5681">
      <w:pPr>
        <w:pStyle w:val="Tableau"/>
        <w:spacing w:before="120"/>
        <w:rPr>
          <w:rFonts w:asciiTheme="minorHAnsi" w:hAnsiTheme="minorHAnsi"/>
          <w:color w:val="000000"/>
          <w:sz w:val="22"/>
          <w:szCs w:val="22"/>
          <w:lang w:val="nl-BE"/>
        </w:rPr>
      </w:pPr>
      <w:r w:rsidRPr="00FB31FA">
        <w:rPr>
          <w:rFonts w:asciiTheme="minorHAnsi" w:hAnsiTheme="minorHAnsi"/>
          <w:b/>
          <w:color w:val="FF0000"/>
          <w:sz w:val="22"/>
          <w:szCs w:val="22"/>
          <w:u w:val="single"/>
          <w:lang w:val="nl-BE"/>
        </w:rPr>
        <w:t>De algemene vorm van het bestand</w:t>
      </w:r>
      <w:r w:rsidR="00EA5681"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, </w:t>
      </w:r>
      <w:r w:rsidR="00FB31FA" w:rsidRPr="00FB31FA">
        <w:rPr>
          <w:rFonts w:asciiTheme="minorHAnsi" w:hAnsiTheme="minorHAnsi"/>
          <w:color w:val="000000"/>
          <w:sz w:val="22"/>
          <w:szCs w:val="22"/>
          <w:lang w:val="nl-BE"/>
        </w:rPr>
        <w:t>behalve voor de bestanden die betrekking hebben op de stem- en telbur</w:t>
      </w:r>
      <w:r w:rsidR="00FB31FA">
        <w:rPr>
          <w:rFonts w:asciiTheme="minorHAnsi" w:hAnsiTheme="minorHAnsi"/>
          <w:color w:val="000000"/>
          <w:sz w:val="22"/>
          <w:szCs w:val="22"/>
          <w:lang w:val="nl-BE"/>
        </w:rPr>
        <w:t>e</w:t>
      </w:r>
      <w:r w:rsidR="00FB31FA" w:rsidRPr="00FB31FA">
        <w:rPr>
          <w:rFonts w:asciiTheme="minorHAnsi" w:hAnsiTheme="minorHAnsi"/>
          <w:color w:val="000000"/>
          <w:sz w:val="22"/>
          <w:szCs w:val="22"/>
          <w:lang w:val="nl-BE"/>
        </w:rPr>
        <w:t>aus, is:</w:t>
      </w:r>
    </w:p>
    <w:p w:rsidR="005D5D0A" w:rsidRPr="00FB31FA" w:rsidRDefault="00FB31FA" w:rsidP="005D5D0A">
      <w:pPr>
        <w:pStyle w:val="Paragraphedeliste"/>
        <w:numPr>
          <w:ilvl w:val="0"/>
          <w:numId w:val="12"/>
        </w:numPr>
        <w:tabs>
          <w:tab w:val="left" w:pos="3969"/>
        </w:tabs>
        <w:ind w:left="567"/>
        <w:rPr>
          <w:b/>
          <w:color w:val="000000"/>
          <w:lang w:val="nl-BE"/>
        </w:rPr>
      </w:pPr>
      <w:r>
        <w:rPr>
          <w:color w:val="000000"/>
          <w:lang w:val="nl-BE"/>
        </w:rPr>
        <w:t>Een volledig geacht eentalig bestand</w:t>
      </w:r>
      <w:r w:rsidR="005D5D0A" w:rsidRPr="00FB31FA">
        <w:rPr>
          <w:b/>
          <w:color w:val="000000"/>
          <w:lang w:val="nl-BE"/>
        </w:rPr>
        <w:tab/>
      </w:r>
      <w:r>
        <w:rPr>
          <w:b/>
          <w:color w:val="000000"/>
          <w:lang w:val="nl-BE"/>
        </w:rPr>
        <w:tab/>
      </w:r>
      <w:r>
        <w:rPr>
          <w:b/>
          <w:color w:val="000000"/>
          <w:lang w:val="nl-BE"/>
        </w:rPr>
        <w:tab/>
      </w:r>
      <w:r>
        <w:rPr>
          <w:b/>
          <w:color w:val="000000"/>
          <w:lang w:val="nl-BE"/>
        </w:rPr>
        <w:tab/>
      </w:r>
      <w:r w:rsidR="005D5D0A" w:rsidRPr="00FB31FA">
        <w:rPr>
          <w:i/>
          <w:color w:val="000000"/>
          <w:sz w:val="20"/>
          <w:szCs w:val="20"/>
          <w:lang w:val="nl-BE"/>
        </w:rPr>
        <w:t>BC99999</w:t>
      </w:r>
      <w:r w:rsidR="005D5D0A" w:rsidRPr="00FB31FA">
        <w:rPr>
          <w:b/>
          <w:color w:val="000000"/>
          <w:lang w:val="nl-BE"/>
        </w:rPr>
        <w:t>_</w:t>
      </w:r>
      <w:r w:rsidR="005D5D0A" w:rsidRPr="00FB31FA">
        <w:rPr>
          <w:i/>
          <w:color w:val="000000"/>
          <w:sz w:val="20"/>
          <w:szCs w:val="20"/>
          <w:lang w:val="nl-BE"/>
        </w:rPr>
        <w:t>AA</w:t>
      </w:r>
      <w:r w:rsidR="005D5D0A" w:rsidRPr="00FB31FA">
        <w:rPr>
          <w:b/>
          <w:color w:val="000000"/>
          <w:lang w:val="nl-BE"/>
        </w:rPr>
        <w:t>.EML</w:t>
      </w:r>
    </w:p>
    <w:p w:rsidR="005D5D0A" w:rsidRPr="00FB31FA" w:rsidRDefault="00FB31FA" w:rsidP="005D5D0A">
      <w:pPr>
        <w:pStyle w:val="Paragraphedeliste"/>
        <w:numPr>
          <w:ilvl w:val="0"/>
          <w:numId w:val="12"/>
        </w:numPr>
        <w:tabs>
          <w:tab w:val="left" w:pos="3969"/>
        </w:tabs>
        <w:ind w:left="567"/>
        <w:rPr>
          <w:b/>
          <w:color w:val="000000"/>
          <w:lang w:val="nl-BE"/>
        </w:rPr>
      </w:pPr>
      <w:r>
        <w:rPr>
          <w:color w:val="000000"/>
          <w:lang w:val="nl-BE"/>
        </w:rPr>
        <w:t>Een volledig geacht tweetalig bestand</w:t>
      </w:r>
      <w:r w:rsidR="005D5D0A" w:rsidRPr="00FB31FA">
        <w:rPr>
          <w:b/>
          <w:color w:val="000000"/>
          <w:lang w:val="nl-BE"/>
        </w:rPr>
        <w:tab/>
      </w:r>
      <w:r>
        <w:rPr>
          <w:b/>
          <w:color w:val="000000"/>
          <w:lang w:val="nl-BE"/>
        </w:rPr>
        <w:tab/>
      </w:r>
      <w:r>
        <w:rPr>
          <w:b/>
          <w:color w:val="000000"/>
          <w:lang w:val="nl-BE"/>
        </w:rPr>
        <w:tab/>
      </w:r>
      <w:r>
        <w:rPr>
          <w:b/>
          <w:color w:val="000000"/>
          <w:lang w:val="nl-BE"/>
        </w:rPr>
        <w:tab/>
      </w:r>
      <w:r w:rsidR="009954DB" w:rsidRPr="00FB31FA">
        <w:rPr>
          <w:i/>
          <w:color w:val="000000"/>
          <w:sz w:val="20"/>
          <w:szCs w:val="20"/>
          <w:lang w:val="nl-BE"/>
        </w:rPr>
        <w:t>BC99999</w:t>
      </w:r>
      <w:r w:rsidR="005D5D0A" w:rsidRPr="00FB31FA">
        <w:rPr>
          <w:b/>
          <w:color w:val="000000"/>
          <w:lang w:val="nl-BE"/>
        </w:rPr>
        <w:t>_</w:t>
      </w:r>
      <w:r w:rsidR="005D5D0A" w:rsidRPr="00FB31FA">
        <w:rPr>
          <w:i/>
          <w:color w:val="000000"/>
          <w:sz w:val="20"/>
          <w:szCs w:val="20"/>
          <w:lang w:val="nl-BE"/>
        </w:rPr>
        <w:t>LL</w:t>
      </w:r>
      <w:r w:rsidR="005D5D0A" w:rsidRPr="00FB31FA">
        <w:rPr>
          <w:b/>
          <w:color w:val="000000"/>
          <w:lang w:val="nl-BE"/>
        </w:rPr>
        <w:t>_</w:t>
      </w:r>
      <w:r w:rsidR="009954DB" w:rsidRPr="00FB31FA">
        <w:rPr>
          <w:i/>
          <w:color w:val="000000"/>
          <w:sz w:val="20"/>
          <w:szCs w:val="20"/>
          <w:lang w:val="nl-BE"/>
        </w:rPr>
        <w:t xml:space="preserve"> AA</w:t>
      </w:r>
      <w:r w:rsidR="005D5D0A" w:rsidRPr="00FB31FA">
        <w:rPr>
          <w:b/>
          <w:color w:val="000000"/>
          <w:lang w:val="nl-BE"/>
        </w:rPr>
        <w:t>.EML</w:t>
      </w:r>
    </w:p>
    <w:p w:rsidR="005D5D0A" w:rsidRPr="00FB31FA" w:rsidRDefault="00FB31FA" w:rsidP="005D5D0A">
      <w:pPr>
        <w:pStyle w:val="Paragraphedeliste"/>
        <w:numPr>
          <w:ilvl w:val="0"/>
          <w:numId w:val="12"/>
        </w:numPr>
        <w:tabs>
          <w:tab w:val="left" w:pos="3969"/>
        </w:tabs>
        <w:ind w:left="567"/>
        <w:rPr>
          <w:b/>
          <w:color w:val="000000"/>
          <w:lang w:val="nl-BE"/>
        </w:rPr>
      </w:pPr>
      <w:r>
        <w:rPr>
          <w:color w:val="000000"/>
          <w:lang w:val="nl-BE"/>
        </w:rPr>
        <w:t>Een tussentijds onvolledig eentalig bestand</w:t>
      </w:r>
      <w:r w:rsidR="005D5D0A" w:rsidRPr="00FB31FA">
        <w:rPr>
          <w:b/>
          <w:color w:val="000000"/>
          <w:lang w:val="nl-BE"/>
        </w:rPr>
        <w:tab/>
      </w:r>
      <w:r>
        <w:rPr>
          <w:b/>
          <w:color w:val="000000"/>
          <w:lang w:val="nl-BE"/>
        </w:rPr>
        <w:tab/>
      </w:r>
      <w:r w:rsidR="009954DB" w:rsidRPr="00FB31FA">
        <w:rPr>
          <w:i/>
          <w:color w:val="000000"/>
          <w:sz w:val="20"/>
          <w:szCs w:val="20"/>
          <w:lang w:val="nl-BE"/>
        </w:rPr>
        <w:t>BC99999</w:t>
      </w:r>
      <w:r w:rsidR="005D5D0A" w:rsidRPr="00FB31FA">
        <w:rPr>
          <w:b/>
          <w:color w:val="000000"/>
          <w:lang w:val="nl-BE"/>
        </w:rPr>
        <w:t>_</w:t>
      </w:r>
      <w:r w:rsidR="005D5D0A" w:rsidRPr="00FB31FA">
        <w:rPr>
          <w:i/>
          <w:color w:val="000000"/>
          <w:sz w:val="20"/>
          <w:szCs w:val="20"/>
          <w:lang w:val="nl-BE"/>
        </w:rPr>
        <w:t>NNN</w:t>
      </w:r>
      <w:r w:rsidR="005D5D0A" w:rsidRPr="00FB31FA">
        <w:rPr>
          <w:b/>
          <w:color w:val="000000"/>
          <w:lang w:val="nl-BE"/>
        </w:rPr>
        <w:t>_</w:t>
      </w:r>
      <w:r w:rsidR="009954DB" w:rsidRPr="00FB31FA">
        <w:rPr>
          <w:i/>
          <w:color w:val="000000"/>
          <w:sz w:val="20"/>
          <w:szCs w:val="20"/>
          <w:lang w:val="nl-BE"/>
        </w:rPr>
        <w:t xml:space="preserve"> AA</w:t>
      </w:r>
      <w:r w:rsidR="005D5D0A" w:rsidRPr="00FB31FA">
        <w:rPr>
          <w:b/>
          <w:color w:val="000000"/>
          <w:lang w:val="nl-BE"/>
        </w:rPr>
        <w:t>.EML</w:t>
      </w:r>
    </w:p>
    <w:p w:rsidR="00A614D6" w:rsidRPr="00FB31FA" w:rsidRDefault="00FB31FA" w:rsidP="00A614D6">
      <w:pPr>
        <w:tabs>
          <w:tab w:val="left" w:pos="3969"/>
        </w:tabs>
        <w:ind w:left="1069"/>
        <w:rPr>
          <w:color w:val="000000"/>
          <w:lang w:val="nl-BE"/>
        </w:rPr>
      </w:pPr>
      <w:r>
        <w:rPr>
          <w:color w:val="000000"/>
          <w:lang w:val="nl-BE"/>
        </w:rPr>
        <w:t>Een tussentijds onvolledig tweetalig bestand bestaat niet!!</w:t>
      </w:r>
    </w:p>
    <w:p w:rsidR="00EA5681" w:rsidRPr="00FB31FA" w:rsidRDefault="00FB31FA" w:rsidP="00EA5681">
      <w:pPr>
        <w:rPr>
          <w:color w:val="000000"/>
          <w:lang w:val="nl-BE"/>
        </w:rPr>
      </w:pPr>
      <w:r>
        <w:rPr>
          <w:color w:val="000000"/>
          <w:lang w:val="nl-BE"/>
        </w:rPr>
        <w:t>Waarbij</w:t>
      </w:r>
    </w:p>
    <w:p w:rsidR="00EA5681" w:rsidRPr="00FB31FA" w:rsidRDefault="00EA5681" w:rsidP="00EA5681">
      <w:pPr>
        <w:pStyle w:val="Bullet"/>
        <w:numPr>
          <w:ilvl w:val="0"/>
          <w:numId w:val="10"/>
        </w:numPr>
        <w:ind w:left="426" w:hanging="426"/>
        <w:rPr>
          <w:rFonts w:asciiTheme="minorHAnsi" w:hAnsiTheme="minorHAnsi"/>
          <w:color w:val="000000"/>
          <w:sz w:val="22"/>
          <w:szCs w:val="22"/>
          <w:lang w:val="nl-BE"/>
        </w:rPr>
      </w:pP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B </w:t>
      </w:r>
      <w:r w:rsid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de </w:t>
      </w:r>
      <w:r w:rsidR="00494024">
        <w:rPr>
          <w:rFonts w:asciiTheme="minorHAnsi" w:hAnsiTheme="minorHAnsi"/>
          <w:color w:val="000000"/>
          <w:sz w:val="22"/>
          <w:szCs w:val="22"/>
          <w:lang w:val="nl-BE"/>
        </w:rPr>
        <w:t>abbreviatie</w:t>
      </w:r>
      <w:r w:rsid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 van het type functionaliteit (tab</w:t>
      </w: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>e</w:t>
      </w:r>
      <w:r w:rsidR="00FB31FA">
        <w:rPr>
          <w:rFonts w:asciiTheme="minorHAnsi" w:hAnsiTheme="minorHAnsi"/>
          <w:color w:val="000000"/>
          <w:sz w:val="22"/>
          <w:szCs w:val="22"/>
          <w:lang w:val="nl-BE"/>
        </w:rPr>
        <w:t>l</w:t>
      </w: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 1.4)</w:t>
      </w:r>
      <w:r w:rsid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 vertegenwoordigd</w:t>
      </w:r>
    </w:p>
    <w:p w:rsidR="00EA5681" w:rsidRPr="00FB31FA" w:rsidRDefault="00EA5681" w:rsidP="00EA5681">
      <w:pPr>
        <w:pStyle w:val="Bullet"/>
        <w:numPr>
          <w:ilvl w:val="0"/>
          <w:numId w:val="10"/>
        </w:numPr>
        <w:ind w:left="426" w:hanging="426"/>
        <w:rPr>
          <w:rFonts w:asciiTheme="minorHAnsi" w:hAnsiTheme="minorHAnsi"/>
          <w:color w:val="000000"/>
          <w:sz w:val="22"/>
          <w:szCs w:val="22"/>
          <w:lang w:val="nl-BE"/>
        </w:rPr>
      </w:pP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C </w:t>
      </w:r>
      <w:r w:rsidR="00FB31FA">
        <w:rPr>
          <w:rFonts w:asciiTheme="minorHAnsi" w:hAnsiTheme="minorHAnsi"/>
          <w:color w:val="000000"/>
          <w:sz w:val="22"/>
          <w:szCs w:val="22"/>
          <w:lang w:val="nl-BE"/>
        </w:rPr>
        <w:t>de afkoring van het type bureau verantwoordelijk voor de inhoud van het bestand</w:t>
      </w: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 (tabe</w:t>
      </w:r>
      <w:r w:rsidR="00FB31FA">
        <w:rPr>
          <w:rFonts w:asciiTheme="minorHAnsi" w:hAnsiTheme="minorHAnsi"/>
          <w:color w:val="000000"/>
          <w:sz w:val="22"/>
          <w:szCs w:val="22"/>
          <w:lang w:val="nl-BE"/>
        </w:rPr>
        <w:t>l</w:t>
      </w: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 1.2)</w:t>
      </w:r>
      <w:r w:rsid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 vertegenwoordigd</w:t>
      </w:r>
    </w:p>
    <w:p w:rsidR="00EA5681" w:rsidRPr="00FB31FA" w:rsidRDefault="00EA5681" w:rsidP="00EA5681">
      <w:pPr>
        <w:pStyle w:val="Bullet"/>
        <w:numPr>
          <w:ilvl w:val="0"/>
          <w:numId w:val="10"/>
        </w:numPr>
        <w:ind w:left="426" w:hanging="426"/>
        <w:rPr>
          <w:rFonts w:asciiTheme="minorHAnsi" w:hAnsiTheme="minorHAnsi"/>
          <w:color w:val="000000"/>
          <w:sz w:val="22"/>
          <w:szCs w:val="22"/>
          <w:lang w:val="nl-BE"/>
        </w:rPr>
      </w:pP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99999 </w:t>
      </w:r>
      <w:r w:rsidR="00FB31FA">
        <w:rPr>
          <w:rFonts w:asciiTheme="minorHAnsi" w:hAnsiTheme="minorHAnsi"/>
          <w:color w:val="000000"/>
          <w:sz w:val="22"/>
          <w:szCs w:val="22"/>
          <w:lang w:val="nl-BE"/>
        </w:rPr>
        <w:t>de 5 cijferige NIS-code van de gemeente waar het bureau zich bevindt vertegenwoordigd</w:t>
      </w:r>
    </w:p>
    <w:p w:rsidR="00EA5681" w:rsidRPr="00FB31FA" w:rsidRDefault="00FB31FA" w:rsidP="00EA5681">
      <w:pPr>
        <w:pStyle w:val="Bullet"/>
        <w:numPr>
          <w:ilvl w:val="0"/>
          <w:numId w:val="10"/>
        </w:numPr>
        <w:ind w:left="426" w:hanging="426"/>
        <w:rPr>
          <w:rFonts w:asciiTheme="minorHAnsi" w:hAnsiTheme="minorHAnsi"/>
          <w:color w:val="000000"/>
          <w:sz w:val="22"/>
          <w:szCs w:val="22"/>
          <w:lang w:val="nl-BE"/>
        </w:rPr>
      </w:pPr>
      <w:r>
        <w:rPr>
          <w:rFonts w:asciiTheme="minorHAnsi" w:hAnsiTheme="minorHAnsi"/>
          <w:color w:val="000000"/>
          <w:sz w:val="22"/>
          <w:szCs w:val="22"/>
          <w:lang w:val="nl-BE"/>
        </w:rPr>
        <w:t xml:space="preserve">AA de </w:t>
      </w:r>
      <w:r w:rsidR="00494024">
        <w:rPr>
          <w:rFonts w:asciiTheme="minorHAnsi" w:hAnsiTheme="minorHAnsi"/>
          <w:color w:val="000000"/>
          <w:sz w:val="22"/>
          <w:szCs w:val="22"/>
          <w:lang w:val="nl-BE"/>
        </w:rPr>
        <w:t>abbreviatie</w:t>
      </w:r>
      <w:r>
        <w:rPr>
          <w:rFonts w:asciiTheme="minorHAnsi" w:hAnsiTheme="minorHAnsi"/>
          <w:color w:val="000000"/>
          <w:sz w:val="22"/>
          <w:szCs w:val="22"/>
          <w:lang w:val="nl-BE"/>
        </w:rPr>
        <w:t xml:space="preserve"> van het type van de verkiezing (tab</w:t>
      </w:r>
      <w:r w:rsidR="00EA5681" w:rsidRPr="00FB31FA">
        <w:rPr>
          <w:rFonts w:asciiTheme="minorHAnsi" w:hAnsiTheme="minorHAnsi"/>
          <w:color w:val="000000"/>
          <w:sz w:val="22"/>
          <w:szCs w:val="22"/>
          <w:lang w:val="nl-BE"/>
        </w:rPr>
        <w:t>e</w:t>
      </w:r>
      <w:r>
        <w:rPr>
          <w:rFonts w:asciiTheme="minorHAnsi" w:hAnsiTheme="minorHAnsi"/>
          <w:color w:val="000000"/>
          <w:sz w:val="22"/>
          <w:szCs w:val="22"/>
          <w:lang w:val="nl-BE"/>
        </w:rPr>
        <w:t>l</w:t>
      </w:r>
      <w:r w:rsidR="00EA5681"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 1.1)</w:t>
      </w:r>
      <w:r>
        <w:rPr>
          <w:rFonts w:asciiTheme="minorHAnsi" w:hAnsiTheme="minorHAnsi"/>
          <w:color w:val="000000"/>
          <w:sz w:val="22"/>
          <w:szCs w:val="22"/>
          <w:lang w:val="nl-BE"/>
        </w:rPr>
        <w:t xml:space="preserve"> vertegenwoordigd</w:t>
      </w:r>
    </w:p>
    <w:p w:rsidR="00A614D6" w:rsidRPr="00FB31FA" w:rsidRDefault="00FB31FA" w:rsidP="00EA5681">
      <w:pPr>
        <w:pStyle w:val="Bullet"/>
        <w:numPr>
          <w:ilvl w:val="0"/>
          <w:numId w:val="10"/>
        </w:numPr>
        <w:ind w:left="426" w:hanging="426"/>
        <w:rPr>
          <w:rFonts w:asciiTheme="minorHAnsi" w:hAnsiTheme="minorHAnsi"/>
          <w:color w:val="000000"/>
          <w:sz w:val="22"/>
          <w:szCs w:val="22"/>
          <w:lang w:val="nl-BE"/>
        </w:rPr>
      </w:pPr>
      <w:r>
        <w:rPr>
          <w:rFonts w:asciiTheme="minorHAnsi" w:hAnsiTheme="minorHAnsi"/>
          <w:color w:val="000000"/>
          <w:sz w:val="22"/>
          <w:szCs w:val="22"/>
          <w:lang w:val="nl-BE"/>
        </w:rPr>
        <w:t>LL de taal van het bestand (NL/FR) (tab</w:t>
      </w:r>
      <w:r w:rsidR="00473085" w:rsidRPr="00FB31FA">
        <w:rPr>
          <w:rFonts w:asciiTheme="minorHAnsi" w:hAnsiTheme="minorHAnsi"/>
          <w:color w:val="000000"/>
          <w:sz w:val="22"/>
          <w:szCs w:val="22"/>
          <w:lang w:val="nl-BE"/>
        </w:rPr>
        <w:t>e</w:t>
      </w:r>
      <w:r>
        <w:rPr>
          <w:rFonts w:asciiTheme="minorHAnsi" w:hAnsiTheme="minorHAnsi"/>
          <w:color w:val="000000"/>
          <w:sz w:val="22"/>
          <w:szCs w:val="22"/>
          <w:lang w:val="nl-BE"/>
        </w:rPr>
        <w:t>l</w:t>
      </w:r>
      <w:r w:rsidR="00473085"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 1.3)</w:t>
      </w:r>
      <w:r>
        <w:rPr>
          <w:rFonts w:asciiTheme="minorHAnsi" w:hAnsiTheme="minorHAnsi"/>
          <w:color w:val="000000"/>
          <w:sz w:val="22"/>
          <w:szCs w:val="22"/>
          <w:lang w:val="nl-BE"/>
        </w:rPr>
        <w:t xml:space="preserve"> vertegenwoordig</w:t>
      </w:r>
    </w:p>
    <w:p w:rsidR="00A614D6" w:rsidRPr="00FB31FA" w:rsidRDefault="00A614D6" w:rsidP="00EA5681">
      <w:pPr>
        <w:pStyle w:val="Bullet"/>
        <w:numPr>
          <w:ilvl w:val="0"/>
          <w:numId w:val="10"/>
        </w:numPr>
        <w:ind w:left="426" w:hanging="426"/>
        <w:rPr>
          <w:rFonts w:asciiTheme="minorHAnsi" w:hAnsiTheme="minorHAnsi"/>
          <w:color w:val="000000"/>
          <w:sz w:val="22"/>
          <w:szCs w:val="22"/>
          <w:lang w:val="nl-BE"/>
        </w:rPr>
      </w:pP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NNN </w:t>
      </w:r>
      <w:r w:rsid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het aantal behandelde getotaliseerde bureaus door het bestand vertegenwoordigd </w:t>
      </w:r>
    </w:p>
    <w:p w:rsidR="00EA5681" w:rsidRPr="00FB31FA" w:rsidRDefault="00EA5681" w:rsidP="00EA5681">
      <w:pPr>
        <w:pStyle w:val="Bullet"/>
        <w:numPr>
          <w:ilvl w:val="0"/>
          <w:numId w:val="10"/>
        </w:numPr>
        <w:ind w:left="426" w:hanging="426"/>
        <w:rPr>
          <w:rFonts w:asciiTheme="minorHAnsi" w:hAnsiTheme="minorHAnsi"/>
          <w:color w:val="000000"/>
          <w:sz w:val="22"/>
          <w:szCs w:val="22"/>
          <w:lang w:val="nl-BE"/>
        </w:rPr>
      </w:pP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.EML </w:t>
      </w: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sym w:font="Wingdings" w:char="F0E0"/>
      </w:r>
      <w:r w:rsid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 de bestandsextensie vertegenwoordigd</w:t>
      </w:r>
    </w:p>
    <w:p w:rsidR="00EA5681" w:rsidRPr="00FB31FA" w:rsidRDefault="00EA5681" w:rsidP="00EA5681">
      <w:pPr>
        <w:rPr>
          <w:b/>
          <w:color w:val="000000"/>
          <w:lang w:val="nl-BE"/>
        </w:rPr>
      </w:pPr>
    </w:p>
    <w:p w:rsidR="00494024" w:rsidRDefault="00494024" w:rsidP="00EA5681">
      <w:pPr>
        <w:pStyle w:val="Tableau"/>
        <w:spacing w:before="120"/>
        <w:rPr>
          <w:rFonts w:asciiTheme="minorHAnsi" w:hAnsiTheme="minorHAnsi"/>
          <w:color w:val="000000"/>
          <w:sz w:val="22"/>
          <w:szCs w:val="22"/>
          <w:lang w:val="nl-BE"/>
        </w:rPr>
      </w:pPr>
      <w:r>
        <w:rPr>
          <w:rFonts w:asciiTheme="minorHAnsi" w:hAnsiTheme="minorHAnsi"/>
          <w:color w:val="000000"/>
          <w:sz w:val="22"/>
          <w:szCs w:val="22"/>
          <w:lang w:val="nl-BE"/>
        </w:rPr>
        <w:t xml:space="preserve">De </w:t>
      </w:r>
      <w:proofErr w:type="gramStart"/>
      <w:r>
        <w:rPr>
          <w:rFonts w:asciiTheme="minorHAnsi" w:hAnsiTheme="minorHAnsi"/>
          <w:color w:val="000000"/>
          <w:sz w:val="22"/>
          <w:szCs w:val="22"/>
          <w:lang w:val="nl-BE"/>
        </w:rPr>
        <w:t>NIS code</w:t>
      </w:r>
      <w:proofErr w:type="gramEnd"/>
      <w:r>
        <w:rPr>
          <w:rFonts w:asciiTheme="minorHAnsi" w:hAnsiTheme="minorHAnsi"/>
          <w:color w:val="000000"/>
          <w:sz w:val="22"/>
          <w:szCs w:val="22"/>
          <w:lang w:val="nl-BE"/>
        </w:rPr>
        <w:t xml:space="preserve"> bestaat uit 5 cijfers, waarbij het eerste cijfer het nummer van de provincie, het tweede cijfer het nummer van het arrondissement, en de laatste drie cijfers een volgnummer vertegenwoordigen.</w:t>
      </w:r>
    </w:p>
    <w:p w:rsidR="00EA5681" w:rsidRPr="00FB31FA" w:rsidRDefault="00494024" w:rsidP="00EA5681">
      <w:pPr>
        <w:rPr>
          <w:color w:val="000000"/>
          <w:lang w:val="nl-BE"/>
        </w:rPr>
      </w:pPr>
      <w:r>
        <w:rPr>
          <w:color w:val="000000"/>
          <w:lang w:val="nl-BE"/>
        </w:rPr>
        <w:t xml:space="preserve">De uitzonderingen zijn de NIS codes die beginnen met: </w:t>
      </w:r>
    </w:p>
    <w:p w:rsidR="00EA5681" w:rsidRPr="00FB31FA" w:rsidRDefault="00494024" w:rsidP="00EA5681">
      <w:pPr>
        <w:pStyle w:val="Bullet"/>
        <w:numPr>
          <w:ilvl w:val="0"/>
          <w:numId w:val="10"/>
        </w:numPr>
        <w:ind w:left="426" w:hanging="426"/>
        <w:jc w:val="left"/>
        <w:rPr>
          <w:rFonts w:asciiTheme="minorHAnsi" w:hAnsiTheme="minorHAnsi"/>
          <w:color w:val="000000"/>
          <w:sz w:val="22"/>
          <w:szCs w:val="22"/>
          <w:lang w:val="nl-BE"/>
        </w:rPr>
      </w:pPr>
      <w:r>
        <w:rPr>
          <w:rFonts w:asciiTheme="minorHAnsi" w:hAnsiTheme="minorHAnsi"/>
          <w:color w:val="000000"/>
          <w:sz w:val="22"/>
          <w:szCs w:val="22"/>
          <w:lang w:val="nl-BE"/>
        </w:rPr>
        <w:t>21 voor het Brussels Hoofdstedelijk Gewest</w:t>
      </w:r>
      <w:r w:rsidR="00EA5681" w:rsidRPr="00FB31FA">
        <w:rPr>
          <w:rFonts w:asciiTheme="minorHAnsi" w:hAnsiTheme="minorHAnsi"/>
          <w:color w:val="000000"/>
          <w:sz w:val="22"/>
          <w:szCs w:val="22"/>
          <w:lang w:val="nl-BE"/>
        </w:rPr>
        <w:t>,</w:t>
      </w:r>
    </w:p>
    <w:p w:rsidR="00EA5681" w:rsidRPr="00FB31FA" w:rsidRDefault="00494024" w:rsidP="00EA5681">
      <w:pPr>
        <w:pStyle w:val="Bullet"/>
        <w:numPr>
          <w:ilvl w:val="0"/>
          <w:numId w:val="10"/>
        </w:numPr>
        <w:ind w:left="426" w:hanging="426"/>
        <w:jc w:val="left"/>
        <w:rPr>
          <w:rFonts w:asciiTheme="minorHAnsi" w:hAnsiTheme="minorHAnsi"/>
          <w:color w:val="000000"/>
          <w:sz w:val="22"/>
          <w:szCs w:val="22"/>
          <w:lang w:val="nl-BE"/>
        </w:rPr>
      </w:pPr>
      <w:r>
        <w:rPr>
          <w:rFonts w:asciiTheme="minorHAnsi" w:hAnsiTheme="minorHAnsi"/>
          <w:color w:val="000000"/>
          <w:sz w:val="22"/>
          <w:szCs w:val="22"/>
          <w:lang w:val="nl-BE"/>
        </w:rPr>
        <w:t>23 en 24 voor de provincie Vlaams-Brabant,</w:t>
      </w:r>
    </w:p>
    <w:p w:rsidR="00EA5681" w:rsidRPr="00FB31FA" w:rsidRDefault="00494024" w:rsidP="00EA5681">
      <w:pPr>
        <w:pStyle w:val="Bullet"/>
        <w:numPr>
          <w:ilvl w:val="0"/>
          <w:numId w:val="10"/>
        </w:numPr>
        <w:ind w:left="426" w:hanging="426"/>
        <w:jc w:val="left"/>
        <w:rPr>
          <w:rFonts w:asciiTheme="minorHAnsi" w:hAnsiTheme="minorHAnsi"/>
          <w:color w:val="000000"/>
          <w:sz w:val="22"/>
          <w:szCs w:val="22"/>
          <w:lang w:val="nl-BE"/>
        </w:rPr>
      </w:pPr>
      <w:r>
        <w:rPr>
          <w:rFonts w:asciiTheme="minorHAnsi" w:hAnsiTheme="minorHAnsi"/>
          <w:color w:val="000000"/>
          <w:sz w:val="22"/>
          <w:szCs w:val="22"/>
          <w:lang w:val="nl-BE"/>
        </w:rPr>
        <w:t>25 voor de provincie Waals-Brabant.</w:t>
      </w:r>
    </w:p>
    <w:p w:rsidR="00EA5681" w:rsidRPr="00FB31FA" w:rsidRDefault="00EA5681" w:rsidP="00EA5681">
      <w:pPr>
        <w:pStyle w:val="Bullet"/>
        <w:numPr>
          <w:ilvl w:val="0"/>
          <w:numId w:val="0"/>
        </w:numPr>
        <w:ind w:left="360" w:hanging="360"/>
        <w:jc w:val="left"/>
        <w:rPr>
          <w:rFonts w:asciiTheme="minorHAnsi" w:hAnsiTheme="minorHAnsi"/>
          <w:color w:val="000000"/>
          <w:sz w:val="22"/>
          <w:szCs w:val="22"/>
          <w:lang w:val="nl-BE"/>
        </w:rPr>
      </w:pPr>
    </w:p>
    <w:p w:rsidR="00EA5681" w:rsidRPr="00FB31FA" w:rsidRDefault="00494024" w:rsidP="00EA5681">
      <w:pPr>
        <w:pStyle w:val="Bullet"/>
        <w:numPr>
          <w:ilvl w:val="0"/>
          <w:numId w:val="0"/>
        </w:numPr>
        <w:ind w:left="360" w:hanging="360"/>
        <w:jc w:val="left"/>
        <w:rPr>
          <w:rFonts w:asciiTheme="minorHAnsi" w:hAnsiTheme="minorHAnsi"/>
          <w:color w:val="000000"/>
          <w:sz w:val="22"/>
          <w:szCs w:val="22"/>
          <w:lang w:val="nl-BE"/>
        </w:rPr>
      </w:pPr>
      <w:r>
        <w:rPr>
          <w:rFonts w:asciiTheme="minorHAnsi" w:hAnsiTheme="minorHAnsi"/>
          <w:color w:val="000000"/>
          <w:sz w:val="22"/>
          <w:szCs w:val="22"/>
          <w:lang w:val="nl-BE"/>
        </w:rPr>
        <w:t xml:space="preserve">Opgelet: De </w:t>
      </w:r>
      <w:proofErr w:type="gramStart"/>
      <w:r>
        <w:rPr>
          <w:rFonts w:asciiTheme="minorHAnsi" w:hAnsiTheme="minorHAnsi"/>
          <w:color w:val="000000"/>
          <w:sz w:val="22"/>
          <w:szCs w:val="22"/>
          <w:lang w:val="nl-BE"/>
        </w:rPr>
        <w:t>NIS code</w:t>
      </w:r>
      <w:proofErr w:type="gramEnd"/>
      <w:r>
        <w:rPr>
          <w:rFonts w:asciiTheme="minorHAnsi" w:hAnsiTheme="minorHAnsi"/>
          <w:color w:val="000000"/>
          <w:sz w:val="22"/>
          <w:szCs w:val="22"/>
          <w:lang w:val="nl-BE"/>
        </w:rPr>
        <w:t xml:space="preserve"> betreft diegene van de gemeente waarin het betreffende bureau werd geïnstalleerd!</w:t>
      </w:r>
    </w:p>
    <w:p w:rsidR="00EA5681" w:rsidRPr="00FB31FA" w:rsidRDefault="00EA5681" w:rsidP="00EA5681">
      <w:pPr>
        <w:rPr>
          <w:b/>
          <w:u w:val="single"/>
          <w:lang w:val="nl-BE"/>
        </w:rPr>
      </w:pPr>
    </w:p>
    <w:p w:rsidR="004D427C" w:rsidRDefault="004D427C">
      <w:pPr>
        <w:spacing w:after="0" w:line="276" w:lineRule="auto"/>
        <w:rPr>
          <w:rFonts w:eastAsia="Times New Roman"/>
          <w:b/>
          <w:color w:val="000000"/>
          <w:u w:val="single"/>
          <w:lang w:val="nl-BE" w:eastAsia="fr-FR"/>
        </w:rPr>
      </w:pPr>
      <w:r>
        <w:rPr>
          <w:color w:val="000000"/>
          <w:lang w:val="nl-BE"/>
        </w:rPr>
        <w:br w:type="page"/>
      </w:r>
    </w:p>
    <w:p w:rsidR="005D5D0A" w:rsidRPr="00FB31FA" w:rsidRDefault="005D5D0A" w:rsidP="005D5D0A">
      <w:pPr>
        <w:pStyle w:val="Titre2"/>
        <w:numPr>
          <w:ilvl w:val="0"/>
          <w:numId w:val="0"/>
        </w:numPr>
        <w:ind w:left="576" w:hanging="576"/>
        <w:rPr>
          <w:rFonts w:asciiTheme="minorHAnsi" w:hAnsiTheme="minorHAnsi"/>
          <w:color w:val="000000"/>
          <w:sz w:val="22"/>
          <w:szCs w:val="22"/>
          <w:lang w:val="nl-BE"/>
        </w:rPr>
      </w:pPr>
      <w:r w:rsidRPr="00FB31FA">
        <w:rPr>
          <w:rFonts w:asciiTheme="minorHAnsi" w:hAnsiTheme="minorHAnsi"/>
          <w:color w:val="000000"/>
          <w:sz w:val="22"/>
          <w:szCs w:val="22"/>
          <w:lang w:val="nl-BE"/>
        </w:rPr>
        <w:lastRenderedPageBreak/>
        <w:t xml:space="preserve">Table 1.1. </w:t>
      </w:r>
      <w:r w:rsidR="00494024">
        <w:rPr>
          <w:rFonts w:asciiTheme="minorHAnsi" w:hAnsiTheme="minorHAnsi"/>
          <w:color w:val="000000"/>
          <w:sz w:val="22"/>
          <w:szCs w:val="22"/>
          <w:lang w:val="nl-BE"/>
        </w:rPr>
        <w:t>Type verkiezing</w:t>
      </w: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2126"/>
      </w:tblGrid>
      <w:tr w:rsidR="005D5D0A" w:rsidRPr="00FB31FA" w:rsidTr="005D5D0A">
        <w:tc>
          <w:tcPr>
            <w:tcW w:w="6379" w:type="dxa"/>
          </w:tcPr>
          <w:p w:rsidR="005D5D0A" w:rsidRPr="00FB31FA" w:rsidRDefault="00494024" w:rsidP="005D5D0A">
            <w:pPr>
              <w:pStyle w:val="Tableau"/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  <w:t>Type verkiezing</w:t>
            </w:r>
          </w:p>
        </w:tc>
        <w:tc>
          <w:tcPr>
            <w:tcW w:w="2126" w:type="dxa"/>
          </w:tcPr>
          <w:p w:rsidR="005D5D0A" w:rsidRPr="00FB31FA" w:rsidRDefault="00494024" w:rsidP="005D5D0A">
            <w:pPr>
              <w:pStyle w:val="Tableau"/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  <w:t>Abbreviatie</w:t>
            </w:r>
          </w:p>
        </w:tc>
      </w:tr>
      <w:tr w:rsidR="005D5D0A" w:rsidRPr="00FB31FA" w:rsidTr="005D5D0A">
        <w:trPr>
          <w:trHeight w:val="244"/>
        </w:trPr>
        <w:tc>
          <w:tcPr>
            <w:tcW w:w="6379" w:type="dxa"/>
          </w:tcPr>
          <w:p w:rsidR="005D5D0A" w:rsidRPr="00FB31FA" w:rsidRDefault="00D623F3" w:rsidP="00D623F3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Parlement van het Brussels Hoofdstedelijk Gewest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BR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D623F3" w:rsidP="00D623F3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Gemeenteraad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CG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D623F3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Kamer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CK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D623F3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OCMW-raad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CS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5D5D0A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Parleme</w:t>
            </w:r>
            <w:r w:rsidR="00D623F3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nt van de Duitstalige Gemeenschap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DE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A21DBC" w:rsidP="00A21DBC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Districtsraad (Antwerpen)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DI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A21DBC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Europees Parlement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EU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A21DBC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Provincieraad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PR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9D7DB5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 xml:space="preserve">Vlaams 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Parlement(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inclusief de leden van het Brussels Hoofdstedelijke Gewest voor het Vlaams Parlement)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VL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Waals Parlement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WL</w:t>
            </w:r>
          </w:p>
        </w:tc>
      </w:tr>
    </w:tbl>
    <w:p w:rsidR="00D12642" w:rsidRPr="00FB31FA" w:rsidRDefault="00D12642" w:rsidP="00D12642">
      <w:pPr>
        <w:rPr>
          <w:rFonts w:eastAsia="Times New Roman"/>
          <w:u w:val="single"/>
          <w:lang w:val="nl-BE" w:eastAsia="fr-FR"/>
        </w:rPr>
      </w:pPr>
      <w:bookmarkStart w:id="0" w:name="_Toc463175470"/>
    </w:p>
    <w:p w:rsidR="005D5D0A" w:rsidRPr="00FB31FA" w:rsidRDefault="009D7DB5" w:rsidP="005D5D0A">
      <w:pPr>
        <w:pStyle w:val="Titre2"/>
        <w:numPr>
          <w:ilvl w:val="0"/>
          <w:numId w:val="0"/>
        </w:numPr>
        <w:ind w:left="576" w:hanging="576"/>
        <w:rPr>
          <w:rFonts w:asciiTheme="minorHAnsi" w:hAnsiTheme="minorHAnsi"/>
          <w:color w:val="000000"/>
          <w:sz w:val="22"/>
          <w:szCs w:val="22"/>
          <w:lang w:val="nl-BE"/>
        </w:rPr>
      </w:pPr>
      <w:r>
        <w:rPr>
          <w:rFonts w:asciiTheme="minorHAnsi" w:hAnsiTheme="minorHAnsi"/>
          <w:color w:val="000000"/>
          <w:sz w:val="22"/>
          <w:szCs w:val="22"/>
          <w:lang w:val="nl-BE"/>
        </w:rPr>
        <w:t>Tabel</w:t>
      </w:r>
      <w:r w:rsidR="005D5D0A"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 1.2. Typ</w:t>
      </w:r>
      <w:bookmarkEnd w:id="0"/>
      <w:r>
        <w:rPr>
          <w:rFonts w:asciiTheme="minorHAnsi" w:hAnsiTheme="minorHAnsi"/>
          <w:color w:val="000000"/>
          <w:sz w:val="22"/>
          <w:szCs w:val="22"/>
          <w:lang w:val="nl-BE"/>
        </w:rPr>
        <w:t>e verkiezingsbureau</w:t>
      </w: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2126"/>
      </w:tblGrid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  <w:t>Type verkiezingsbureau</w:t>
            </w:r>
          </w:p>
        </w:tc>
        <w:tc>
          <w:tcPr>
            <w:tcW w:w="2126" w:type="dxa"/>
          </w:tcPr>
          <w:p w:rsidR="005D5D0A" w:rsidRPr="00FB31FA" w:rsidRDefault="009D7DB5" w:rsidP="005D5D0A">
            <w:pPr>
              <w:pStyle w:val="Tableau"/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  <w:t>Abbreviatie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Centraal bureau van het arrondissement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A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Kieskringhoofdbureau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C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Districthoofdbureau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D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Hoofdbureau van het kiesgebied voor het Parlement van de Duitstalige Gemeenschap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G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Districtadviesbureau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 xml:space="preserve"> (Antwerpen)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I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Kantonhoofdbureau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K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Collegehoofdbureau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L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Gemeentelijk hoofdbureau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 xml:space="preserve"> (OCMW-raad inbegrepen)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M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FOD Binnenlandse zaken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N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Provinciedistrictshoofdbureau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O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Provinciaal hoofdbureau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P</w:t>
            </w:r>
          </w:p>
        </w:tc>
      </w:tr>
      <w:tr w:rsidR="005D5D0A" w:rsidRPr="00FB31FA" w:rsidTr="005D5D0A">
        <w:tc>
          <w:tcPr>
            <w:tcW w:w="6379" w:type="dxa"/>
          </w:tcPr>
          <w:p w:rsidR="005D5D0A" w:rsidRPr="00FB31FA" w:rsidRDefault="009D7DB5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9D7DB5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Gewestbureau voor het Brussels Hoofdstedelijk Parlement en de Brusselse leden van het Vlaamse parlement</w:t>
            </w:r>
          </w:p>
        </w:tc>
        <w:tc>
          <w:tcPr>
            <w:tcW w:w="2126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R</w:t>
            </w:r>
          </w:p>
        </w:tc>
      </w:tr>
    </w:tbl>
    <w:p w:rsidR="00375FFE" w:rsidRDefault="00375FFE" w:rsidP="005D5D0A">
      <w:pPr>
        <w:pStyle w:val="Titre2"/>
        <w:numPr>
          <w:ilvl w:val="0"/>
          <w:numId w:val="0"/>
        </w:numPr>
        <w:spacing w:after="360"/>
        <w:ind w:left="576" w:hanging="576"/>
        <w:rPr>
          <w:rFonts w:asciiTheme="minorHAnsi" w:hAnsiTheme="minorHAnsi"/>
          <w:color w:val="000000"/>
          <w:sz w:val="22"/>
          <w:szCs w:val="22"/>
          <w:lang w:val="nl-BE"/>
        </w:rPr>
      </w:pPr>
      <w:bookmarkStart w:id="1" w:name="_Toc463175471"/>
    </w:p>
    <w:p w:rsidR="00375FFE" w:rsidRDefault="00375FFE">
      <w:pPr>
        <w:spacing w:after="0" w:line="276" w:lineRule="auto"/>
        <w:rPr>
          <w:rFonts w:eastAsia="Times New Roman"/>
          <w:b/>
          <w:color w:val="000000"/>
          <w:u w:val="single"/>
          <w:lang w:val="nl-BE" w:eastAsia="fr-FR"/>
        </w:rPr>
      </w:pPr>
      <w:r>
        <w:rPr>
          <w:color w:val="000000"/>
          <w:lang w:val="nl-BE"/>
        </w:rPr>
        <w:br w:type="page"/>
      </w:r>
    </w:p>
    <w:p w:rsidR="00375FFE" w:rsidRDefault="00375FFE" w:rsidP="005D5D0A">
      <w:pPr>
        <w:pStyle w:val="Titre2"/>
        <w:numPr>
          <w:ilvl w:val="0"/>
          <w:numId w:val="0"/>
        </w:numPr>
        <w:spacing w:after="360"/>
        <w:ind w:left="576" w:hanging="576"/>
        <w:rPr>
          <w:rFonts w:asciiTheme="minorHAnsi" w:hAnsiTheme="minorHAnsi"/>
          <w:color w:val="000000"/>
          <w:sz w:val="22"/>
          <w:szCs w:val="22"/>
          <w:lang w:val="nl-BE"/>
        </w:rPr>
      </w:pPr>
    </w:p>
    <w:p w:rsidR="005D5D0A" w:rsidRPr="00FB31FA" w:rsidRDefault="00437789" w:rsidP="005D5D0A">
      <w:pPr>
        <w:pStyle w:val="Titre2"/>
        <w:numPr>
          <w:ilvl w:val="0"/>
          <w:numId w:val="0"/>
        </w:numPr>
        <w:spacing w:after="360"/>
        <w:ind w:left="576" w:hanging="576"/>
        <w:rPr>
          <w:rFonts w:asciiTheme="minorHAnsi" w:hAnsiTheme="minorHAnsi"/>
          <w:color w:val="000000"/>
          <w:sz w:val="22"/>
          <w:szCs w:val="22"/>
          <w:lang w:val="nl-BE"/>
        </w:rPr>
      </w:pPr>
      <w:r>
        <w:rPr>
          <w:rFonts w:asciiTheme="minorHAnsi" w:hAnsiTheme="minorHAnsi"/>
          <w:color w:val="000000"/>
          <w:sz w:val="22"/>
          <w:szCs w:val="22"/>
          <w:lang w:val="nl-BE"/>
        </w:rPr>
        <w:t>Tab</w:t>
      </w:r>
      <w:r w:rsidR="005D5D0A" w:rsidRPr="00FB31FA">
        <w:rPr>
          <w:rFonts w:asciiTheme="minorHAnsi" w:hAnsiTheme="minorHAnsi"/>
          <w:color w:val="000000"/>
          <w:sz w:val="22"/>
          <w:szCs w:val="22"/>
          <w:lang w:val="nl-BE"/>
        </w:rPr>
        <w:t>e</w:t>
      </w:r>
      <w:r>
        <w:rPr>
          <w:rFonts w:asciiTheme="minorHAnsi" w:hAnsiTheme="minorHAnsi"/>
          <w:color w:val="000000"/>
          <w:sz w:val="22"/>
          <w:szCs w:val="22"/>
          <w:lang w:val="nl-BE"/>
        </w:rPr>
        <w:t>l</w:t>
      </w:r>
      <w:r w:rsidR="005D5D0A" w:rsidRPr="00FB31FA">
        <w:rPr>
          <w:rFonts w:asciiTheme="minorHAnsi" w:hAnsiTheme="minorHAnsi"/>
          <w:color w:val="000000"/>
          <w:sz w:val="22"/>
          <w:szCs w:val="22"/>
          <w:lang w:val="nl-BE"/>
        </w:rPr>
        <w:t xml:space="preserve"> 1.3. </w:t>
      </w:r>
      <w:bookmarkEnd w:id="1"/>
      <w:r>
        <w:rPr>
          <w:rFonts w:asciiTheme="minorHAnsi" w:hAnsiTheme="minorHAnsi"/>
          <w:color w:val="000000"/>
          <w:sz w:val="22"/>
          <w:szCs w:val="22"/>
          <w:lang w:val="nl-BE"/>
        </w:rPr>
        <w:t>Taalregime</w:t>
      </w: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1417"/>
      </w:tblGrid>
      <w:tr w:rsidR="005D5D0A" w:rsidRPr="00FB31FA" w:rsidTr="005D5D0A">
        <w:tc>
          <w:tcPr>
            <w:tcW w:w="3260" w:type="dxa"/>
          </w:tcPr>
          <w:p w:rsidR="005D5D0A" w:rsidRPr="00FB31FA" w:rsidRDefault="00437789" w:rsidP="005D5D0A">
            <w:pPr>
              <w:pStyle w:val="Tableau"/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  <w:t>Taalregime</w:t>
            </w:r>
          </w:p>
        </w:tc>
        <w:tc>
          <w:tcPr>
            <w:tcW w:w="1417" w:type="dxa"/>
          </w:tcPr>
          <w:p w:rsidR="005D5D0A" w:rsidRPr="00FB31FA" w:rsidRDefault="00437789" w:rsidP="005D5D0A">
            <w:pPr>
              <w:pStyle w:val="Tableau"/>
              <w:ind w:left="-64" w:firstLine="64"/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  <w:t>Abbreviatie</w:t>
            </w:r>
          </w:p>
        </w:tc>
      </w:tr>
      <w:tr w:rsidR="005D5D0A" w:rsidRPr="00FB31FA" w:rsidTr="005D5D0A">
        <w:tc>
          <w:tcPr>
            <w:tcW w:w="3260" w:type="dxa"/>
          </w:tcPr>
          <w:p w:rsidR="005D5D0A" w:rsidRPr="00FB31FA" w:rsidRDefault="00437789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Frans</w:t>
            </w:r>
          </w:p>
        </w:tc>
        <w:tc>
          <w:tcPr>
            <w:tcW w:w="1417" w:type="dxa"/>
          </w:tcPr>
          <w:p w:rsidR="005D5D0A" w:rsidRPr="00FB31FA" w:rsidRDefault="005D5D0A" w:rsidP="00D12642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F</w:t>
            </w:r>
            <w:r w:rsidR="00D12642"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R</w:t>
            </w:r>
          </w:p>
        </w:tc>
      </w:tr>
      <w:tr w:rsidR="005D5D0A" w:rsidRPr="00FB31FA" w:rsidTr="005D5D0A">
        <w:tc>
          <w:tcPr>
            <w:tcW w:w="3260" w:type="dxa"/>
          </w:tcPr>
          <w:p w:rsidR="005D5D0A" w:rsidRPr="00FB31FA" w:rsidRDefault="00437789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Nederlands</w:t>
            </w:r>
          </w:p>
        </w:tc>
        <w:tc>
          <w:tcPr>
            <w:tcW w:w="1417" w:type="dxa"/>
          </w:tcPr>
          <w:p w:rsidR="005D5D0A" w:rsidRPr="00FB31FA" w:rsidRDefault="005D5D0A" w:rsidP="00D12642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N</w:t>
            </w:r>
            <w:r w:rsidR="00D12642"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L</w:t>
            </w:r>
          </w:p>
        </w:tc>
      </w:tr>
    </w:tbl>
    <w:p w:rsidR="00D12642" w:rsidRDefault="00D12642" w:rsidP="005D5D0A">
      <w:pPr>
        <w:rPr>
          <w:color w:val="000000"/>
          <w:lang w:val="nl-BE"/>
        </w:rPr>
      </w:pPr>
      <w:bookmarkStart w:id="2" w:name="_Toc463175472"/>
    </w:p>
    <w:p w:rsidR="00B21197" w:rsidRDefault="00B21197">
      <w:pPr>
        <w:spacing w:after="0" w:line="276" w:lineRule="auto"/>
        <w:rPr>
          <w:color w:val="000000"/>
          <w:lang w:val="nl-BE"/>
        </w:rPr>
      </w:pPr>
    </w:p>
    <w:p w:rsidR="00B21197" w:rsidRPr="00FB31FA" w:rsidRDefault="00B21197" w:rsidP="005D5D0A">
      <w:pPr>
        <w:rPr>
          <w:color w:val="000000"/>
          <w:lang w:val="nl-BE"/>
        </w:rPr>
      </w:pPr>
    </w:p>
    <w:bookmarkEnd w:id="2"/>
    <w:p w:rsidR="005D5D0A" w:rsidRPr="00FB31FA" w:rsidRDefault="00437789" w:rsidP="005D5D0A">
      <w:pPr>
        <w:pStyle w:val="Titre2"/>
        <w:numPr>
          <w:ilvl w:val="0"/>
          <w:numId w:val="0"/>
        </w:numPr>
        <w:spacing w:after="360"/>
        <w:ind w:left="576" w:hanging="576"/>
        <w:rPr>
          <w:rFonts w:asciiTheme="minorHAnsi" w:hAnsiTheme="minorHAnsi"/>
          <w:color w:val="000000"/>
          <w:sz w:val="22"/>
          <w:szCs w:val="22"/>
          <w:lang w:val="nl-BE"/>
        </w:rPr>
      </w:pPr>
      <w:r>
        <w:rPr>
          <w:rFonts w:asciiTheme="minorHAnsi" w:eastAsiaTheme="minorEastAsia" w:hAnsiTheme="minorHAnsi"/>
          <w:color w:val="000000"/>
          <w:sz w:val="22"/>
          <w:szCs w:val="22"/>
          <w:lang w:val="nl-BE" w:eastAsia="fr-BE"/>
        </w:rPr>
        <w:t>Tabel 1.4 Fasen in een electoraal bureau</w:t>
      </w: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59"/>
        <w:gridCol w:w="5245"/>
      </w:tblGrid>
      <w:tr w:rsidR="005D5D0A" w:rsidRPr="00FB31FA" w:rsidTr="005D5D0A">
        <w:tc>
          <w:tcPr>
            <w:tcW w:w="1701" w:type="dxa"/>
          </w:tcPr>
          <w:p w:rsidR="005D5D0A" w:rsidRPr="00FB31FA" w:rsidRDefault="00437789" w:rsidP="005D5D0A">
            <w:pPr>
              <w:pStyle w:val="Tableau"/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  <w:t>Functie</w:t>
            </w:r>
          </w:p>
        </w:tc>
        <w:tc>
          <w:tcPr>
            <w:tcW w:w="1559" w:type="dxa"/>
          </w:tcPr>
          <w:p w:rsidR="005D5D0A" w:rsidRPr="00FB31FA" w:rsidRDefault="00437789" w:rsidP="005D5D0A">
            <w:pPr>
              <w:pStyle w:val="Tableau"/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  <w:t>Abbreviatie</w:t>
            </w:r>
          </w:p>
        </w:tc>
        <w:tc>
          <w:tcPr>
            <w:tcW w:w="5245" w:type="dxa"/>
          </w:tcPr>
          <w:p w:rsidR="005D5D0A" w:rsidRPr="00FB31FA" w:rsidRDefault="00437789" w:rsidP="005D5D0A">
            <w:pPr>
              <w:pStyle w:val="Tableau"/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nl-BE"/>
              </w:rPr>
              <w:t>Opmerking</w:t>
            </w:r>
          </w:p>
        </w:tc>
      </w:tr>
      <w:tr w:rsidR="00D12642" w:rsidRPr="00FB31FA" w:rsidTr="005D5D0A">
        <w:tc>
          <w:tcPr>
            <w:tcW w:w="1701" w:type="dxa"/>
          </w:tcPr>
          <w:p w:rsidR="00D12642" w:rsidRPr="00FB31FA" w:rsidRDefault="00437789" w:rsidP="005D5D0A">
            <w:pPr>
              <w:pStyle w:val="Tableau"/>
              <w:rPr>
                <w:rFonts w:asciiTheme="minorHAnsi" w:hAnsiTheme="minorHAnsi"/>
                <w:i/>
                <w:color w:val="FF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i/>
                <w:color w:val="FF0000"/>
                <w:sz w:val="22"/>
                <w:szCs w:val="22"/>
                <w:lang w:val="nl-BE"/>
              </w:rPr>
              <w:t>Resultaten fase</w:t>
            </w:r>
          </w:p>
        </w:tc>
        <w:tc>
          <w:tcPr>
            <w:tcW w:w="1559" w:type="dxa"/>
          </w:tcPr>
          <w:p w:rsidR="00D12642" w:rsidRPr="00FB31FA" w:rsidRDefault="00D12642" w:rsidP="005D5D0A">
            <w:pPr>
              <w:pStyle w:val="Tableau"/>
              <w:jc w:val="center"/>
              <w:rPr>
                <w:rFonts w:asciiTheme="minorHAnsi" w:hAnsiTheme="minorHAnsi"/>
                <w:i/>
                <w:color w:val="FF0000"/>
                <w:sz w:val="22"/>
                <w:szCs w:val="22"/>
                <w:lang w:val="nl-BE"/>
              </w:rPr>
            </w:pPr>
          </w:p>
        </w:tc>
        <w:tc>
          <w:tcPr>
            <w:tcW w:w="5245" w:type="dxa"/>
          </w:tcPr>
          <w:p w:rsidR="00D12642" w:rsidRPr="00FB31FA" w:rsidRDefault="00D12642" w:rsidP="005D5D0A">
            <w:pPr>
              <w:pStyle w:val="Tableau"/>
              <w:rPr>
                <w:rFonts w:asciiTheme="minorHAnsi" w:hAnsiTheme="minorHAnsi"/>
                <w:i/>
                <w:color w:val="FF0000"/>
                <w:sz w:val="22"/>
                <w:szCs w:val="22"/>
                <w:lang w:val="nl-BE"/>
              </w:rPr>
            </w:pPr>
          </w:p>
        </w:tc>
      </w:tr>
      <w:tr w:rsidR="005D5D0A" w:rsidRPr="00FB31FA" w:rsidTr="005D5D0A">
        <w:tc>
          <w:tcPr>
            <w:tcW w:w="1701" w:type="dxa"/>
          </w:tcPr>
          <w:p w:rsidR="005D5D0A" w:rsidRPr="00FB31FA" w:rsidRDefault="00875148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Partieel</w:t>
            </w:r>
          </w:p>
        </w:tc>
        <w:tc>
          <w:tcPr>
            <w:tcW w:w="1559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0</w:t>
            </w:r>
          </w:p>
        </w:tc>
        <w:tc>
          <w:tcPr>
            <w:tcW w:w="5245" w:type="dxa"/>
          </w:tcPr>
          <w:p w:rsidR="005D5D0A" w:rsidRPr="00FB31FA" w:rsidRDefault="00875148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Partiele resultaten</w:t>
            </w:r>
          </w:p>
        </w:tc>
      </w:tr>
      <w:tr w:rsidR="005D5D0A" w:rsidRPr="00FB31FA" w:rsidTr="005D5D0A">
        <w:tc>
          <w:tcPr>
            <w:tcW w:w="1701" w:type="dxa"/>
          </w:tcPr>
          <w:p w:rsidR="005D5D0A" w:rsidRPr="00FB31FA" w:rsidRDefault="00875148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Totalisatie</w:t>
            </w:r>
            <w:r w:rsidR="005D5D0A"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 xml:space="preserve"> 1</w:t>
            </w:r>
          </w:p>
        </w:tc>
        <w:tc>
          <w:tcPr>
            <w:tcW w:w="1559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1</w:t>
            </w:r>
          </w:p>
        </w:tc>
        <w:tc>
          <w:tcPr>
            <w:tcW w:w="5245" w:type="dxa"/>
          </w:tcPr>
          <w:p w:rsidR="005D5D0A" w:rsidRPr="00FB31FA" w:rsidRDefault="00875148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Totalisatieberekening 1</w:t>
            </w:r>
          </w:p>
        </w:tc>
      </w:tr>
      <w:tr w:rsidR="005D5D0A" w:rsidRPr="00FB31FA" w:rsidTr="005D5D0A">
        <w:tc>
          <w:tcPr>
            <w:tcW w:w="1701" w:type="dxa"/>
          </w:tcPr>
          <w:p w:rsidR="005D5D0A" w:rsidRPr="00FB31FA" w:rsidRDefault="00875148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Totalisatie</w:t>
            </w:r>
            <w:r w:rsidR="005D5D0A"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 xml:space="preserve"> 2</w:t>
            </w:r>
          </w:p>
        </w:tc>
        <w:tc>
          <w:tcPr>
            <w:tcW w:w="1559" w:type="dxa"/>
          </w:tcPr>
          <w:p w:rsidR="005D5D0A" w:rsidRPr="00FB31FA" w:rsidRDefault="005D5D0A" w:rsidP="005D5D0A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2</w:t>
            </w:r>
          </w:p>
        </w:tc>
        <w:tc>
          <w:tcPr>
            <w:tcW w:w="5245" w:type="dxa"/>
          </w:tcPr>
          <w:p w:rsidR="005D5D0A" w:rsidRPr="00FB31FA" w:rsidRDefault="00875148" w:rsidP="005D5D0A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Totalisatieberekening 2</w:t>
            </w:r>
          </w:p>
        </w:tc>
      </w:tr>
      <w:tr w:rsidR="00D12642" w:rsidRPr="00FB31FA" w:rsidTr="00D12642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642" w:rsidRPr="00FB31FA" w:rsidRDefault="00875148" w:rsidP="00D12642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Zetels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642" w:rsidRPr="00FB31FA" w:rsidRDefault="00D12642" w:rsidP="00D12642">
            <w:pPr>
              <w:pStyle w:val="Tableau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 w:rsidRPr="00FB31FA"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S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642" w:rsidRPr="00FB31FA" w:rsidRDefault="00875148" w:rsidP="00D12642">
            <w:pPr>
              <w:pStyle w:val="Tableau"/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nl-BE"/>
              </w:rPr>
              <w:t>Berekening voor de zetelverdeling en het aanduiden van de verkozenen</w:t>
            </w:r>
          </w:p>
        </w:tc>
      </w:tr>
    </w:tbl>
    <w:p w:rsidR="00EA5681" w:rsidRPr="00FB31FA" w:rsidRDefault="00EA5681" w:rsidP="00EA5681">
      <w:pPr>
        <w:rPr>
          <w:b/>
          <w:u w:val="single"/>
          <w:lang w:val="nl-BE"/>
        </w:rPr>
      </w:pPr>
    </w:p>
    <w:p w:rsidR="00E54581" w:rsidRPr="00FB31FA" w:rsidRDefault="00D12642" w:rsidP="004D427C">
      <w:pPr>
        <w:spacing w:after="0" w:line="276" w:lineRule="auto"/>
        <w:rPr>
          <w:sz w:val="36"/>
          <w:szCs w:val="36"/>
          <w:lang w:val="nl-BE"/>
        </w:rPr>
      </w:pPr>
      <w:r w:rsidRPr="00FB31FA">
        <w:rPr>
          <w:b/>
          <w:u w:val="single"/>
          <w:lang w:val="nl-BE"/>
        </w:rPr>
        <w:br w:type="page"/>
      </w:r>
    </w:p>
    <w:p w:rsidR="00E54581" w:rsidRPr="00FB31FA" w:rsidRDefault="00E54581" w:rsidP="004B0CB7">
      <w:pPr>
        <w:jc w:val="center"/>
        <w:rPr>
          <w:sz w:val="36"/>
          <w:szCs w:val="36"/>
          <w:lang w:val="nl-BE"/>
        </w:rPr>
        <w:sectPr w:rsidR="00E54581" w:rsidRPr="00FB31FA" w:rsidSect="00556F14">
          <w:headerReference w:type="default" r:id="rId8"/>
          <w:footerReference w:type="default" r:id="rId9"/>
          <w:pgSz w:w="11906" w:h="16838"/>
          <w:pgMar w:top="1417" w:right="424" w:bottom="1417" w:left="1417" w:header="708" w:footer="708" w:gutter="0"/>
          <w:cols w:space="708"/>
          <w:docGrid w:linePitch="360"/>
        </w:sectPr>
      </w:pPr>
    </w:p>
    <w:p w:rsidR="00C82F88" w:rsidRPr="00FB31FA" w:rsidRDefault="00AD38F3" w:rsidP="00C82F88">
      <w:pPr>
        <w:jc w:val="center"/>
        <w:rPr>
          <w:b/>
          <w:sz w:val="28"/>
          <w:szCs w:val="28"/>
          <w:u w:val="single"/>
          <w:lang w:val="nl-BE"/>
        </w:rPr>
      </w:pPr>
      <w:r>
        <w:rPr>
          <w:b/>
          <w:sz w:val="28"/>
          <w:szCs w:val="28"/>
          <w:u w:val="single"/>
          <w:lang w:val="nl-BE"/>
        </w:rPr>
        <w:lastRenderedPageBreak/>
        <w:t xml:space="preserve">Structuur van de </w:t>
      </w:r>
      <w:proofErr w:type="gramStart"/>
      <w:r>
        <w:rPr>
          <w:b/>
          <w:sz w:val="28"/>
          <w:szCs w:val="28"/>
          <w:u w:val="single"/>
          <w:lang w:val="nl-BE"/>
        </w:rPr>
        <w:t>EML bestanden</w:t>
      </w:r>
      <w:proofErr w:type="gramEnd"/>
      <w:r>
        <w:rPr>
          <w:b/>
          <w:sz w:val="28"/>
          <w:szCs w:val="28"/>
          <w:u w:val="single"/>
          <w:lang w:val="nl-BE"/>
        </w:rPr>
        <w:t xml:space="preserve"> voor de resultaten</w:t>
      </w:r>
    </w:p>
    <w:p w:rsidR="00134963" w:rsidRPr="00FB31FA" w:rsidRDefault="00134963" w:rsidP="00134963">
      <w:pPr>
        <w:jc w:val="center"/>
        <w:rPr>
          <w:b/>
          <w:sz w:val="36"/>
          <w:szCs w:val="36"/>
          <w:u w:val="single"/>
          <w:lang w:val="nl-BE"/>
        </w:rPr>
      </w:pPr>
      <w:r w:rsidRPr="00FB31FA">
        <w:rPr>
          <w:b/>
          <w:sz w:val="36"/>
          <w:szCs w:val="36"/>
          <w:u w:val="single"/>
          <w:lang w:val="nl-BE"/>
        </w:rPr>
        <w:t>510-count-v7-0</w:t>
      </w:r>
    </w:p>
    <w:p w:rsidR="00134963" w:rsidRPr="00FB31FA" w:rsidRDefault="00134963" w:rsidP="00134963">
      <w:pPr>
        <w:rPr>
          <w:lang w:val="nl-BE"/>
        </w:rPr>
      </w:pPr>
    </w:p>
    <w:p w:rsidR="00134963" w:rsidRPr="00FB31FA" w:rsidRDefault="00AD38F3" w:rsidP="00134963">
      <w:pPr>
        <w:rPr>
          <w:b/>
          <w:sz w:val="24"/>
          <w:szCs w:val="24"/>
          <w:u w:val="single"/>
          <w:lang w:val="nl-BE"/>
        </w:rPr>
      </w:pPr>
      <w:r>
        <w:rPr>
          <w:b/>
          <w:sz w:val="24"/>
          <w:szCs w:val="24"/>
          <w:u w:val="single"/>
          <w:lang w:val="nl-BE"/>
        </w:rPr>
        <w:t>Algemene beschrijving</w:t>
      </w:r>
    </w:p>
    <w:p w:rsidR="003A4CD3" w:rsidRPr="00FB31FA" w:rsidRDefault="00AD38F3" w:rsidP="003A4CD3">
      <w:pPr>
        <w:rPr>
          <w:lang w:val="nl-BE"/>
        </w:rPr>
      </w:pPr>
      <w:r>
        <w:rPr>
          <w:lang w:val="nl-BE"/>
        </w:rPr>
        <w:t xml:space="preserve">Het schema wordt gebruikt om voor een bepaalde entiteit de resultaten van de lijsten en kandidaten voor een specifieke verkiezing te totaliseren. </w:t>
      </w:r>
    </w:p>
    <w:p w:rsidR="003A4CD3" w:rsidRPr="00FB31FA" w:rsidRDefault="0040436C" w:rsidP="003A4CD3">
      <w:pPr>
        <w:rPr>
          <w:lang w:val="nl-BE"/>
        </w:rPr>
      </w:pPr>
      <w:r w:rsidRPr="00D9301D">
        <w:rPr>
          <w:lang w:val="nl-BE"/>
        </w:rPr>
        <w:t>De boomstructuur van dit EML-bestand kan onderverdeeld worden in 3 hoofddelen, namelijk</w:t>
      </w:r>
      <w:r w:rsidR="003A4CD3" w:rsidRPr="00FB31FA">
        <w:rPr>
          <w:lang w:val="nl-BE"/>
        </w:rPr>
        <w:t>:</w:t>
      </w:r>
    </w:p>
    <w:p w:rsidR="003A4CD3" w:rsidRPr="00FB31FA" w:rsidRDefault="0040436C" w:rsidP="003A4CD3">
      <w:pPr>
        <w:pStyle w:val="Paragraphe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hoofding: herneemt de resultaten van de entiteit</w:t>
      </w:r>
      <w:r w:rsidR="003A4CD3" w:rsidRPr="00FB31FA">
        <w:rPr>
          <w:lang w:val="nl-BE"/>
        </w:rPr>
        <w:t xml:space="preserve"> </w:t>
      </w:r>
    </w:p>
    <w:p w:rsidR="000139DE" w:rsidRPr="00FB31FA" w:rsidRDefault="0040436C" w:rsidP="000139DE">
      <w:pPr>
        <w:pStyle w:val="Paragraphe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In sommige gevallen met een redundantie van de tellers zoals in het geval van Brussel, …</w:t>
      </w:r>
    </w:p>
    <w:p w:rsidR="003A4CD3" w:rsidRPr="00FB31FA" w:rsidRDefault="0040436C" w:rsidP="003A4CD3">
      <w:pPr>
        <w:pStyle w:val="Paragraphe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groep van lijsten: herneemt de resultaten van de verschillende lijsten van deze entiteit.</w:t>
      </w:r>
    </w:p>
    <w:p w:rsidR="003A4CD3" w:rsidRPr="00FB31FA" w:rsidRDefault="0040436C" w:rsidP="003A4CD3">
      <w:pPr>
        <w:pStyle w:val="Paragraphe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groep van kandidaten: het verkregen resultaat per kandidaat kan één van twee types zijn: effectief of opvolger.</w:t>
      </w:r>
    </w:p>
    <w:p w:rsidR="003A4CD3" w:rsidRPr="00FB31FA" w:rsidRDefault="003A4CD3" w:rsidP="003A4CD3">
      <w:pPr>
        <w:rPr>
          <w:lang w:val="nl-BE"/>
        </w:rPr>
      </w:pPr>
    </w:p>
    <w:p w:rsidR="003A4CD3" w:rsidRPr="00FB31FA" w:rsidRDefault="007D6828" w:rsidP="003A4CD3">
      <w:pPr>
        <w:rPr>
          <w:lang w:val="nl-BE"/>
        </w:rPr>
      </w:pPr>
      <w:r>
        <w:rPr>
          <w:lang w:val="nl-BE"/>
        </w:rPr>
        <w:t xml:space="preserve">Het EML bestand type 510 wordt dus als volgt opgebouwd: </w:t>
      </w:r>
    </w:p>
    <w:p w:rsidR="00E57594" w:rsidRPr="00FB31FA" w:rsidRDefault="00E57594" w:rsidP="00E57594">
      <w:pPr>
        <w:pStyle w:val="Paragraphe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Hoofding</w:t>
      </w:r>
    </w:p>
    <w:p w:rsidR="00E57594" w:rsidRPr="00FB31FA" w:rsidRDefault="00E57594" w:rsidP="00E57594">
      <w:pPr>
        <w:pStyle w:val="Paragraphe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Lijst</w:t>
      </w:r>
      <w:r w:rsidRPr="00FB31FA">
        <w:rPr>
          <w:lang w:val="nl-BE"/>
        </w:rPr>
        <w:t xml:space="preserve"> 1</w:t>
      </w:r>
    </w:p>
    <w:p w:rsidR="00E57594" w:rsidRPr="00FB31FA" w:rsidRDefault="00E57594" w:rsidP="00E57594">
      <w:pPr>
        <w:pStyle w:val="Paragraphe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Kandidaten van lijst</w:t>
      </w:r>
      <w:r w:rsidRPr="00FB31FA">
        <w:rPr>
          <w:lang w:val="nl-BE"/>
        </w:rPr>
        <w:t xml:space="preserve"> 1 </w:t>
      </w:r>
    </w:p>
    <w:p w:rsidR="00E57594" w:rsidRPr="00FB31FA" w:rsidRDefault="00E57594" w:rsidP="00E57594">
      <w:pPr>
        <w:pStyle w:val="Paragraphedeliste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Effectieven en Opvolgers </w:t>
      </w:r>
    </w:p>
    <w:p w:rsidR="00E57594" w:rsidRPr="00FB31FA" w:rsidRDefault="00E57594" w:rsidP="00E57594">
      <w:pPr>
        <w:pStyle w:val="Paragraphe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Lijs</w:t>
      </w:r>
      <w:r w:rsidRPr="00FB31FA">
        <w:rPr>
          <w:lang w:val="nl-BE"/>
        </w:rPr>
        <w:t>t 2</w:t>
      </w:r>
    </w:p>
    <w:p w:rsidR="00E57594" w:rsidRPr="00FB31FA" w:rsidRDefault="00E57594" w:rsidP="00E57594">
      <w:pPr>
        <w:pStyle w:val="Paragraphe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Kandidaten van lijst 2</w:t>
      </w:r>
      <w:r w:rsidRPr="00FB31FA">
        <w:rPr>
          <w:lang w:val="nl-BE"/>
        </w:rPr>
        <w:t xml:space="preserve"> </w:t>
      </w:r>
    </w:p>
    <w:p w:rsidR="00E57594" w:rsidRPr="00FB31FA" w:rsidRDefault="00E57594" w:rsidP="00E57594">
      <w:pPr>
        <w:pStyle w:val="Paragraphedeliste"/>
        <w:numPr>
          <w:ilvl w:val="2"/>
          <w:numId w:val="1"/>
        </w:numPr>
        <w:rPr>
          <w:lang w:val="nl-BE"/>
        </w:rPr>
      </w:pPr>
      <w:r>
        <w:rPr>
          <w:lang w:val="nl-BE"/>
        </w:rPr>
        <w:t>Effectieven en Opvolgers</w:t>
      </w:r>
      <w:r w:rsidRPr="00FB31FA">
        <w:rPr>
          <w:lang w:val="nl-BE"/>
        </w:rPr>
        <w:t xml:space="preserve"> </w:t>
      </w:r>
    </w:p>
    <w:p w:rsidR="00E57594" w:rsidRPr="00FB31FA" w:rsidRDefault="00E57594" w:rsidP="00E57594">
      <w:pPr>
        <w:ind w:left="708"/>
        <w:rPr>
          <w:lang w:val="nl-BE"/>
        </w:rPr>
      </w:pPr>
      <w:r w:rsidRPr="00FB31FA">
        <w:rPr>
          <w:lang w:val="nl-BE"/>
        </w:rPr>
        <w:t>….</w:t>
      </w:r>
    </w:p>
    <w:p w:rsidR="00E57594" w:rsidRPr="00FB31FA" w:rsidRDefault="00E57594" w:rsidP="00E57594">
      <w:pPr>
        <w:pStyle w:val="Paragraphe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Lijst</w:t>
      </w:r>
      <w:r w:rsidRPr="00FB31FA">
        <w:rPr>
          <w:lang w:val="nl-BE"/>
        </w:rPr>
        <w:t xml:space="preserve"> N</w:t>
      </w:r>
    </w:p>
    <w:p w:rsidR="00E57594" w:rsidRPr="00FB31FA" w:rsidRDefault="00E57594" w:rsidP="00E57594">
      <w:pPr>
        <w:pStyle w:val="Paragraphe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Kandidaten van lijst N</w:t>
      </w:r>
      <w:r w:rsidRPr="00FB31FA">
        <w:rPr>
          <w:lang w:val="nl-BE"/>
        </w:rPr>
        <w:t xml:space="preserve"> </w:t>
      </w:r>
    </w:p>
    <w:p w:rsidR="00E57594" w:rsidRPr="00FB31FA" w:rsidRDefault="00E57594" w:rsidP="00E57594">
      <w:pPr>
        <w:pStyle w:val="Paragraphedeliste"/>
        <w:numPr>
          <w:ilvl w:val="2"/>
          <w:numId w:val="1"/>
        </w:numPr>
        <w:rPr>
          <w:lang w:val="nl-BE"/>
        </w:rPr>
      </w:pPr>
      <w:r>
        <w:rPr>
          <w:lang w:val="nl-BE"/>
        </w:rPr>
        <w:t>Effectieven en Opvolgers</w:t>
      </w:r>
      <w:r w:rsidRPr="00FB31FA">
        <w:rPr>
          <w:lang w:val="nl-BE"/>
        </w:rPr>
        <w:t xml:space="preserve"> </w:t>
      </w:r>
    </w:p>
    <w:p w:rsidR="00B158B7" w:rsidRPr="00FB31FA" w:rsidRDefault="00B158B7">
      <w:pPr>
        <w:rPr>
          <w:lang w:val="nl-BE"/>
        </w:rPr>
      </w:pPr>
    </w:p>
    <w:p w:rsidR="003B2718" w:rsidRPr="00FB31FA" w:rsidRDefault="003B2718">
      <w:pPr>
        <w:spacing w:after="200" w:line="276" w:lineRule="auto"/>
        <w:rPr>
          <w:lang w:val="nl-BE"/>
        </w:rPr>
      </w:pPr>
    </w:p>
    <w:p w:rsidR="00B3644D" w:rsidRPr="00FB31FA" w:rsidRDefault="00B3644D" w:rsidP="00B3644D">
      <w:pPr>
        <w:spacing w:after="200" w:line="276" w:lineRule="auto"/>
        <w:rPr>
          <w:b/>
          <w:i/>
          <w:color w:val="FF0000"/>
          <w:u w:val="single"/>
          <w:lang w:val="nl-BE"/>
        </w:rPr>
      </w:pPr>
      <w:r>
        <w:rPr>
          <w:b/>
          <w:i/>
          <w:color w:val="FF0000"/>
          <w:u w:val="single"/>
          <w:lang w:val="nl-BE"/>
        </w:rPr>
        <w:t>Algemene opmerking over EML</w:t>
      </w:r>
      <w:r w:rsidRPr="00FB31FA">
        <w:rPr>
          <w:b/>
          <w:i/>
          <w:color w:val="FF0000"/>
          <w:u w:val="single"/>
          <w:lang w:val="nl-BE"/>
        </w:rPr>
        <w:t>:</w:t>
      </w:r>
    </w:p>
    <w:p w:rsidR="00B3644D" w:rsidRDefault="00B3644D" w:rsidP="00B3644D">
      <w:pPr>
        <w:pStyle w:val="Paragraphedeliste"/>
        <w:numPr>
          <w:ilvl w:val="0"/>
          <w:numId w:val="1"/>
        </w:numPr>
        <w:spacing w:after="200" w:line="276" w:lineRule="auto"/>
        <w:rPr>
          <w:lang w:val="nl-BE"/>
        </w:rPr>
      </w:pPr>
      <w:r>
        <w:rPr>
          <w:lang w:val="nl-BE"/>
        </w:rPr>
        <w:t>De tag</w:t>
      </w:r>
      <w:r w:rsidRPr="00FB31FA">
        <w:rPr>
          <w:lang w:val="nl-BE"/>
        </w:rPr>
        <w:t xml:space="preserve"> &lt;CountMetric&gt; </w:t>
      </w:r>
      <w:r>
        <w:rPr>
          <w:lang w:val="nl-BE"/>
        </w:rPr>
        <w:t>mag niet leeg zijn – verplicht een getal in te vullen!</w:t>
      </w:r>
    </w:p>
    <w:p w:rsidR="00B3644D" w:rsidRPr="00FB31FA" w:rsidRDefault="00B3644D" w:rsidP="00B3644D">
      <w:pPr>
        <w:pStyle w:val="Paragraphedeliste"/>
        <w:numPr>
          <w:ilvl w:val="0"/>
          <w:numId w:val="1"/>
        </w:numPr>
        <w:spacing w:after="200" w:line="276" w:lineRule="auto"/>
        <w:rPr>
          <w:lang w:val="nl-BE"/>
        </w:rPr>
      </w:pPr>
      <w:r>
        <w:rPr>
          <w:lang w:val="nl-BE"/>
        </w:rPr>
        <w:t xml:space="preserve">Tags van het type String mogen niet eindigen op een spatie. </w:t>
      </w:r>
    </w:p>
    <w:p w:rsidR="000139DE" w:rsidRPr="00FB31FA" w:rsidRDefault="000139DE" w:rsidP="003B2718">
      <w:pPr>
        <w:spacing w:after="200" w:line="276" w:lineRule="auto"/>
        <w:rPr>
          <w:lang w:val="nl-BE"/>
        </w:rPr>
      </w:pPr>
      <w:r w:rsidRPr="00FB31FA">
        <w:rPr>
          <w:lang w:val="nl-BE"/>
        </w:rPr>
        <w:br w:type="page"/>
      </w:r>
    </w:p>
    <w:p w:rsidR="000139DE" w:rsidRPr="00FB31FA" w:rsidRDefault="00B3644D" w:rsidP="000139DE">
      <w:pPr>
        <w:rPr>
          <w:b/>
          <w:sz w:val="24"/>
          <w:szCs w:val="24"/>
          <w:u w:val="single"/>
          <w:lang w:val="nl-BE"/>
        </w:rPr>
      </w:pPr>
      <w:r>
        <w:rPr>
          <w:b/>
          <w:sz w:val="24"/>
          <w:szCs w:val="24"/>
          <w:u w:val="single"/>
          <w:lang w:val="nl-BE"/>
        </w:rPr>
        <w:lastRenderedPageBreak/>
        <w:t>Specifieke beschrijving van de verschillende onderdelen</w:t>
      </w:r>
    </w:p>
    <w:p w:rsidR="000139DE" w:rsidRPr="00FB31FA" w:rsidRDefault="00B3644D" w:rsidP="000139DE">
      <w:pPr>
        <w:pStyle w:val="Paragraphedeliste"/>
        <w:numPr>
          <w:ilvl w:val="0"/>
          <w:numId w:val="4"/>
        </w:numPr>
        <w:rPr>
          <w:b/>
          <w:sz w:val="24"/>
          <w:szCs w:val="24"/>
          <w:u w:val="single"/>
          <w:lang w:val="nl-BE"/>
        </w:rPr>
      </w:pPr>
      <w:r>
        <w:rPr>
          <w:b/>
          <w:sz w:val="24"/>
          <w:szCs w:val="24"/>
          <w:u w:val="single"/>
          <w:lang w:val="nl-BE"/>
        </w:rPr>
        <w:t>Resultaten hoofding</w:t>
      </w:r>
    </w:p>
    <w:p w:rsidR="000139DE" w:rsidRPr="00FB31FA" w:rsidRDefault="00B3644D" w:rsidP="000139DE">
      <w:pPr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>Algemeen schema</w:t>
      </w:r>
      <w:r w:rsidR="000139DE" w:rsidRPr="00FB31FA">
        <w:rPr>
          <w:b/>
          <w:i/>
          <w:color w:val="4F81BD" w:themeColor="accent1"/>
          <w:lang w:val="nl-BE"/>
        </w:rPr>
        <w:t>: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&lt;?xml version="1.0" encoding="UTF-8"?&gt;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 xml:space="preserve">&lt;EML </w:t>
      </w:r>
      <w:r w:rsidRPr="00FB31FA">
        <w:rPr>
          <w:sz w:val="18"/>
          <w:szCs w:val="18"/>
          <w:lang w:val="nl-BE"/>
        </w:rPr>
        <w:tab/>
      </w:r>
      <w:proofErr w:type="gramStart"/>
      <w:r w:rsidRPr="00FB31FA">
        <w:rPr>
          <w:sz w:val="18"/>
          <w:szCs w:val="18"/>
          <w:lang w:val="nl-BE"/>
        </w:rPr>
        <w:t>xmlns:xsi</w:t>
      </w:r>
      <w:proofErr w:type="gramEnd"/>
      <w:r w:rsidRPr="00FB31FA">
        <w:rPr>
          <w:sz w:val="18"/>
          <w:szCs w:val="18"/>
          <w:lang w:val="nl-BE"/>
        </w:rPr>
        <w:t xml:space="preserve">="http://www.w3.org/2001/XMLSchema-instance" 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proofErr w:type="gramStart"/>
      <w:r w:rsidRPr="00FB31FA">
        <w:rPr>
          <w:sz w:val="18"/>
          <w:szCs w:val="18"/>
          <w:lang w:val="nl-BE"/>
        </w:rPr>
        <w:t>xmlns:xnl</w:t>
      </w:r>
      <w:proofErr w:type="gramEnd"/>
      <w:r w:rsidRPr="00FB31FA">
        <w:rPr>
          <w:sz w:val="18"/>
          <w:szCs w:val="18"/>
          <w:lang w:val="nl-BE"/>
        </w:rPr>
        <w:t xml:space="preserve">="urn:oasis:names:tc:ciq:xnl:4" 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proofErr w:type="gramStart"/>
      <w:r w:rsidRPr="00FB31FA">
        <w:rPr>
          <w:sz w:val="18"/>
          <w:szCs w:val="18"/>
          <w:lang w:val="nl-BE"/>
        </w:rPr>
        <w:t>xmlns:xal</w:t>
      </w:r>
      <w:proofErr w:type="gramEnd"/>
      <w:r w:rsidRPr="00FB31FA">
        <w:rPr>
          <w:sz w:val="18"/>
          <w:szCs w:val="18"/>
          <w:lang w:val="nl-BE"/>
        </w:rPr>
        <w:t xml:space="preserve">="urn:oasis:names:tc:ciq:xal:4" 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proofErr w:type="gramStart"/>
      <w:r w:rsidRPr="00FB31FA">
        <w:rPr>
          <w:sz w:val="18"/>
          <w:szCs w:val="18"/>
          <w:lang w:val="nl-BE"/>
        </w:rPr>
        <w:t>xmlns</w:t>
      </w:r>
      <w:proofErr w:type="gramEnd"/>
      <w:r w:rsidRPr="00FB31FA">
        <w:rPr>
          <w:sz w:val="18"/>
          <w:szCs w:val="18"/>
          <w:lang w:val="nl-BE"/>
        </w:rPr>
        <w:t xml:space="preserve">="urn:oasis:names:tc:evs:schema:eml" </w:t>
      </w:r>
    </w:p>
    <w:p w:rsidR="00657054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proofErr w:type="gramStart"/>
      <w:r w:rsidR="00657054" w:rsidRPr="00FB31FA">
        <w:rPr>
          <w:sz w:val="18"/>
          <w:szCs w:val="18"/>
          <w:lang w:val="nl-BE"/>
        </w:rPr>
        <w:t>xmlns:martine</w:t>
      </w:r>
      <w:proofErr w:type="gramEnd"/>
      <w:r w:rsidR="00657054" w:rsidRPr="00FB31FA">
        <w:rPr>
          <w:sz w:val="18"/>
          <w:szCs w:val="18"/>
          <w:lang w:val="nl-BE"/>
        </w:rPr>
        <w:t>=</w:t>
      </w:r>
      <w:r w:rsidR="00627249" w:rsidRPr="00FB31FA">
        <w:rPr>
          <w:sz w:val="18"/>
          <w:szCs w:val="18"/>
          <w:lang w:val="nl-BE"/>
        </w:rPr>
        <w:t>"</w:t>
      </w:r>
      <w:hyperlink r:id="rId10" w:history="1">
        <w:r w:rsidR="00657054" w:rsidRPr="00FB31FA">
          <w:rPr>
            <w:rStyle w:val="Lienhypertexte"/>
            <w:sz w:val="18"/>
            <w:szCs w:val="18"/>
            <w:lang w:val="nl-BE"/>
          </w:rPr>
          <w:t>http://www.martine.be/extensions</w:t>
        </w:r>
      </w:hyperlink>
      <w:r w:rsidR="00627249" w:rsidRPr="00FB31FA">
        <w:rPr>
          <w:sz w:val="18"/>
          <w:szCs w:val="18"/>
          <w:lang w:val="nl-BE"/>
        </w:rPr>
        <w:t>"</w:t>
      </w:r>
    </w:p>
    <w:p w:rsidR="000139DE" w:rsidRPr="00FB31FA" w:rsidRDefault="00657054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="000139DE" w:rsidRPr="00FB31FA">
        <w:rPr>
          <w:sz w:val="18"/>
          <w:szCs w:val="18"/>
          <w:lang w:val="nl-BE"/>
        </w:rPr>
        <w:t>Id="</w:t>
      </w:r>
      <w:r w:rsidR="000139DE" w:rsidRPr="00FB31FA">
        <w:rPr>
          <w:b/>
          <w:sz w:val="18"/>
          <w:szCs w:val="18"/>
          <w:lang w:val="nl-BE"/>
        </w:rPr>
        <w:t>510</w:t>
      </w:r>
      <w:r w:rsidR="000139DE" w:rsidRPr="00FB31FA">
        <w:rPr>
          <w:sz w:val="18"/>
          <w:szCs w:val="18"/>
          <w:lang w:val="nl-BE"/>
        </w:rPr>
        <w:t xml:space="preserve">" 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 xml:space="preserve">SchemaVersion="7.0" </w:t>
      </w:r>
    </w:p>
    <w:p w:rsidR="005679B1" w:rsidRPr="00FB31FA" w:rsidRDefault="000139DE" w:rsidP="005679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b/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proofErr w:type="gramStart"/>
      <w:r w:rsidRPr="00FB31FA">
        <w:rPr>
          <w:sz w:val="18"/>
          <w:szCs w:val="18"/>
          <w:lang w:val="nl-BE"/>
        </w:rPr>
        <w:t>xsi:schemaLocation</w:t>
      </w:r>
      <w:proofErr w:type="gramEnd"/>
      <w:r w:rsidRPr="00FB31FA">
        <w:rPr>
          <w:sz w:val="18"/>
          <w:szCs w:val="18"/>
          <w:lang w:val="nl-BE"/>
        </w:rPr>
        <w:t xml:space="preserve">="urn:oasis:names:tc:evs:schema:eml </w:t>
      </w:r>
      <w:r w:rsidRPr="00FB31FA">
        <w:rPr>
          <w:b/>
          <w:sz w:val="18"/>
          <w:szCs w:val="18"/>
          <w:lang w:val="nl-BE"/>
        </w:rPr>
        <w:t>schema/510-count-v7-0.xsd</w:t>
      </w:r>
    </w:p>
    <w:p w:rsidR="000139DE" w:rsidRPr="00FB31FA" w:rsidRDefault="005679B1" w:rsidP="005679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b/>
          <w:sz w:val="18"/>
          <w:szCs w:val="18"/>
          <w:lang w:val="nl-BE"/>
        </w:rPr>
        <w:tab/>
      </w:r>
      <w:r w:rsidRPr="00FB31FA">
        <w:rPr>
          <w:b/>
          <w:sz w:val="18"/>
          <w:szCs w:val="18"/>
          <w:lang w:val="nl-BE"/>
        </w:rPr>
        <w:tab/>
      </w:r>
      <w:r w:rsidRPr="00FB31FA">
        <w:rPr>
          <w:b/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>http://www.martine.be/extensions</w:t>
      </w:r>
      <w:r w:rsidRPr="00FB31FA">
        <w:rPr>
          <w:b/>
          <w:sz w:val="18"/>
          <w:szCs w:val="18"/>
          <w:lang w:val="nl-BE"/>
        </w:rPr>
        <w:t xml:space="preserve"> schema/martine-eml-extensions.xsd</w:t>
      </w:r>
      <w:r w:rsidRPr="00FB31FA">
        <w:rPr>
          <w:sz w:val="18"/>
          <w:szCs w:val="18"/>
          <w:lang w:val="nl-BE"/>
        </w:rPr>
        <w:t xml:space="preserve"> </w:t>
      </w:r>
      <w:r w:rsidR="000139DE" w:rsidRPr="00FB31FA">
        <w:rPr>
          <w:sz w:val="18"/>
          <w:szCs w:val="18"/>
          <w:lang w:val="nl-BE"/>
        </w:rPr>
        <w:t>"&gt;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&lt;EMLHeader&gt;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&lt;TransactionId&gt;01&lt;/TransactionId&gt;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&lt;ManagingAuthority&gt;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&lt;AuthorityIdentifier&gt;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="00B3644D">
        <w:rPr>
          <w:b/>
          <w:color w:val="FF0000"/>
          <w:sz w:val="18"/>
          <w:szCs w:val="18"/>
          <w:lang w:val="nl-BE"/>
        </w:rPr>
        <w:t>ORGANISATOR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sz w:val="18"/>
          <w:szCs w:val="18"/>
          <w:lang w:val="nl-BE"/>
        </w:rPr>
        <w:t>&lt;/AuthorityIdentifier&gt;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&lt;AuthorityName&gt;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&lt;NameElement ElementType=""&gt;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="00B3644D" w:rsidRPr="00B3644D">
        <w:rPr>
          <w:b/>
          <w:color w:val="FF0000"/>
          <w:sz w:val="18"/>
          <w:szCs w:val="18"/>
          <w:lang w:val="nl-BE"/>
        </w:rPr>
        <w:t xml:space="preserve"> </w:t>
      </w:r>
      <w:r w:rsidR="00B3644D">
        <w:rPr>
          <w:b/>
          <w:color w:val="FF0000"/>
          <w:sz w:val="18"/>
          <w:szCs w:val="18"/>
          <w:lang w:val="nl-BE"/>
        </w:rPr>
        <w:t>ORGANISATOR</w:t>
      </w:r>
      <w:r w:rsidR="00B3644D" w:rsidRPr="00FB31FA">
        <w:rPr>
          <w:b/>
          <w:color w:val="FF0000"/>
          <w:sz w:val="18"/>
          <w:szCs w:val="18"/>
          <w:lang w:val="nl-BE"/>
        </w:rPr>
        <w:t xml:space="preserve"> </w:t>
      </w:r>
      <w:r w:rsidRPr="00FB31FA">
        <w:rPr>
          <w:b/>
          <w:color w:val="FF0000"/>
          <w:sz w:val="18"/>
          <w:szCs w:val="18"/>
          <w:lang w:val="nl-BE"/>
        </w:rPr>
        <w:t>_</w:t>
      </w:r>
      <w:r w:rsidR="00B3644D">
        <w:rPr>
          <w:b/>
          <w:color w:val="FF0000"/>
          <w:sz w:val="18"/>
          <w:szCs w:val="18"/>
          <w:lang w:val="nl-BE"/>
        </w:rPr>
        <w:t>ABBR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sz w:val="18"/>
          <w:szCs w:val="18"/>
          <w:lang w:val="nl-BE"/>
        </w:rPr>
        <w:t>&lt;/NameElement&gt;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&lt;/AuthorityName&gt;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&lt;Description&gt;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="00B3644D" w:rsidRPr="00B3644D">
        <w:rPr>
          <w:b/>
          <w:color w:val="FF0000"/>
          <w:sz w:val="18"/>
          <w:szCs w:val="18"/>
          <w:lang w:val="nl-BE"/>
        </w:rPr>
        <w:t xml:space="preserve"> </w:t>
      </w:r>
      <w:r w:rsidR="00B3644D">
        <w:rPr>
          <w:b/>
          <w:color w:val="FF0000"/>
          <w:sz w:val="18"/>
          <w:szCs w:val="18"/>
          <w:lang w:val="nl-BE"/>
        </w:rPr>
        <w:t>ORGANISATOR</w:t>
      </w:r>
      <w:r w:rsidR="00B3644D" w:rsidRPr="00FB31FA">
        <w:rPr>
          <w:b/>
          <w:color w:val="FF0000"/>
          <w:sz w:val="18"/>
          <w:szCs w:val="18"/>
          <w:lang w:val="nl-BE"/>
        </w:rPr>
        <w:t xml:space="preserve"> </w:t>
      </w:r>
      <w:r w:rsidRPr="00FB31FA">
        <w:rPr>
          <w:b/>
          <w:color w:val="FF0000"/>
          <w:sz w:val="18"/>
          <w:szCs w:val="18"/>
          <w:lang w:val="nl-BE"/>
        </w:rPr>
        <w:t>_</w:t>
      </w:r>
      <w:r w:rsidR="00B3644D">
        <w:rPr>
          <w:b/>
          <w:color w:val="FF0000"/>
          <w:sz w:val="18"/>
          <w:szCs w:val="18"/>
          <w:lang w:val="nl-BE"/>
        </w:rPr>
        <w:t>BESCHRIJVING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sz w:val="18"/>
          <w:szCs w:val="18"/>
          <w:lang w:val="nl-BE"/>
        </w:rPr>
        <w:t>&lt;/Description&gt;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&lt;OrganizationURL&gt;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="00B3644D" w:rsidRPr="00B3644D">
        <w:rPr>
          <w:b/>
          <w:color w:val="FF0000"/>
          <w:sz w:val="18"/>
          <w:szCs w:val="18"/>
          <w:lang w:val="nl-BE"/>
        </w:rPr>
        <w:t xml:space="preserve"> </w:t>
      </w:r>
      <w:r w:rsidR="00B3644D">
        <w:rPr>
          <w:b/>
          <w:color w:val="FF0000"/>
          <w:sz w:val="18"/>
          <w:szCs w:val="18"/>
          <w:lang w:val="nl-BE"/>
        </w:rPr>
        <w:t>ORGANISATOR</w:t>
      </w:r>
      <w:r w:rsidR="00B3644D" w:rsidRPr="00FB31FA">
        <w:rPr>
          <w:b/>
          <w:color w:val="FF0000"/>
          <w:sz w:val="18"/>
          <w:szCs w:val="18"/>
          <w:lang w:val="nl-BE"/>
        </w:rPr>
        <w:t xml:space="preserve"> </w:t>
      </w:r>
      <w:r w:rsidRPr="00FB31FA">
        <w:rPr>
          <w:b/>
          <w:color w:val="FF0000"/>
          <w:sz w:val="18"/>
          <w:szCs w:val="18"/>
          <w:lang w:val="nl-BE"/>
        </w:rPr>
        <w:t>_URL#</w:t>
      </w:r>
      <w:r w:rsidRPr="00FB31FA">
        <w:rPr>
          <w:sz w:val="18"/>
          <w:szCs w:val="18"/>
          <w:lang w:val="nl-BE"/>
        </w:rPr>
        <w:t>&lt;/OrganizationURL&gt;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&lt;AuthorityA</w:t>
      </w:r>
      <w:r w:rsidR="006E0F13" w:rsidRPr="00FB31FA">
        <w:rPr>
          <w:sz w:val="18"/>
          <w:szCs w:val="18"/>
          <w:lang w:val="nl-BE"/>
        </w:rPr>
        <w:t>ddress/&gt;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&lt;/ManagingAuthority&gt;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&lt;IssueDate&gt;</w:t>
      </w:r>
      <w:r w:rsidR="00B3644D">
        <w:rPr>
          <w:b/>
          <w:color w:val="FF0000"/>
          <w:sz w:val="18"/>
          <w:szCs w:val="18"/>
          <w:lang w:val="nl-BE"/>
        </w:rPr>
        <w:t>#DATUM_VERKIEZING</w:t>
      </w:r>
      <w:r w:rsidR="00B3644D" w:rsidRPr="00FB31FA">
        <w:rPr>
          <w:b/>
          <w:color w:val="FF0000"/>
          <w:sz w:val="18"/>
          <w:szCs w:val="18"/>
          <w:lang w:val="nl-BE"/>
        </w:rPr>
        <w:t xml:space="preserve"> 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sz w:val="18"/>
          <w:szCs w:val="18"/>
          <w:lang w:val="nl-BE"/>
        </w:rPr>
        <w:t>&lt;/IssueDate&gt;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&lt;OfficialStatusDetail&gt;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&lt;OfficialStatus&gt;</w:t>
      </w:r>
      <w:r w:rsidR="00B3644D">
        <w:rPr>
          <w:b/>
          <w:color w:val="FF0000"/>
          <w:sz w:val="18"/>
          <w:szCs w:val="18"/>
          <w:lang w:val="nl-BE"/>
        </w:rPr>
        <w:t>#STATUS_BESTAND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sz w:val="18"/>
          <w:szCs w:val="18"/>
          <w:lang w:val="nl-BE"/>
        </w:rPr>
        <w:t>&lt;/OfficialStatus&gt;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&lt;StatusDate&gt;</w:t>
      </w:r>
      <w:r w:rsidR="00B3644D">
        <w:rPr>
          <w:b/>
          <w:color w:val="FF0000"/>
          <w:sz w:val="18"/>
          <w:szCs w:val="18"/>
          <w:lang w:val="nl-BE"/>
        </w:rPr>
        <w:t>#STATUS_DATUM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sz w:val="18"/>
          <w:szCs w:val="18"/>
          <w:lang w:val="nl-BE"/>
        </w:rPr>
        <w:t>&lt;/StatusDate&gt;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&lt;/OfficialStatusDetail&gt;</w:t>
      </w:r>
    </w:p>
    <w:p w:rsidR="00E37C52" w:rsidRPr="00FB31FA" w:rsidRDefault="00E37C52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</w:t>
      </w:r>
      <w:proofErr w:type="gramStart"/>
      <w:r w:rsidRPr="00FB31FA">
        <w:rPr>
          <w:sz w:val="18"/>
          <w:szCs w:val="18"/>
          <w:lang w:val="nl-BE"/>
        </w:rPr>
        <w:t>martine:EMLversion</w:t>
      </w:r>
      <w:proofErr w:type="gramEnd"/>
      <w:r w:rsidRPr="00FB31FA">
        <w:rPr>
          <w:sz w:val="18"/>
          <w:szCs w:val="18"/>
          <w:lang w:val="nl-BE"/>
        </w:rPr>
        <w:t>&gt;</w:t>
      </w:r>
      <w:r w:rsidR="00F44DF6">
        <w:rPr>
          <w:b/>
          <w:color w:val="FF0000"/>
          <w:sz w:val="18"/>
          <w:szCs w:val="18"/>
          <w:lang w:val="nl-BE"/>
        </w:rPr>
        <w:t>#VERSIE</w:t>
      </w:r>
      <w:r w:rsidRPr="00FB31FA">
        <w:rPr>
          <w:b/>
          <w:color w:val="FF0000"/>
          <w:sz w:val="18"/>
          <w:szCs w:val="18"/>
          <w:lang w:val="nl-BE"/>
        </w:rPr>
        <w:t>_EML#</w:t>
      </w:r>
      <w:r w:rsidRPr="00FB31FA">
        <w:rPr>
          <w:sz w:val="18"/>
          <w:szCs w:val="18"/>
          <w:lang w:val="nl-BE"/>
        </w:rPr>
        <w:t>&lt;/martine:EMLversion&gt;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&lt;/EMLHeader&gt;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&lt;EventIdentifier&gt;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&lt;EventName</w:t>
      </w:r>
      <w:r w:rsidR="00355F55" w:rsidRPr="00FB31FA">
        <w:rPr>
          <w:sz w:val="18"/>
          <w:szCs w:val="18"/>
          <w:lang w:val="nl-BE"/>
        </w:rPr>
        <w:t>&gt;foo</w:t>
      </w:r>
      <w:r w:rsidRPr="00FB31FA">
        <w:rPr>
          <w:sz w:val="18"/>
          <w:szCs w:val="18"/>
          <w:lang w:val="nl-BE"/>
        </w:rPr>
        <w:t>&lt;/EventName&gt;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&lt;EventQualifier&gt;</w:t>
      </w:r>
      <w:r w:rsidR="00355F55" w:rsidRPr="00FB31FA">
        <w:rPr>
          <w:sz w:val="18"/>
          <w:szCs w:val="18"/>
          <w:lang w:val="nl-BE"/>
        </w:rPr>
        <w:t>foo</w:t>
      </w:r>
      <w:r w:rsidRPr="00FB31FA">
        <w:rPr>
          <w:sz w:val="18"/>
          <w:szCs w:val="18"/>
          <w:lang w:val="nl-BE"/>
        </w:rPr>
        <w:t xml:space="preserve">&lt;/EventQualifier&gt; 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&lt;/EventIdentifier&gt;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&lt;Election&gt;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&lt;ElectionIdentifier IdNumber="</w:t>
      </w:r>
      <w:r w:rsidR="00F44DF6">
        <w:rPr>
          <w:b/>
          <w:color w:val="FF0000"/>
          <w:sz w:val="18"/>
          <w:szCs w:val="18"/>
          <w:lang w:val="nl-BE"/>
        </w:rPr>
        <w:t>#VERKIEZING</w:t>
      </w:r>
      <w:r w:rsidR="00355F55" w:rsidRPr="00FB31FA">
        <w:rPr>
          <w:b/>
          <w:color w:val="FF0000"/>
          <w:sz w:val="18"/>
          <w:szCs w:val="18"/>
          <w:lang w:val="nl-BE"/>
        </w:rPr>
        <w:t>_ID#</w:t>
      </w:r>
      <w:r w:rsidRPr="00FB31FA">
        <w:rPr>
          <w:sz w:val="18"/>
          <w:szCs w:val="18"/>
          <w:lang w:val="nl-BE"/>
        </w:rPr>
        <w:t>"&gt;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355F55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="00355F55" w:rsidRPr="00FB31FA">
        <w:rPr>
          <w:sz w:val="18"/>
          <w:szCs w:val="18"/>
          <w:lang w:val="nl-BE"/>
        </w:rPr>
        <w:t>&lt;ElectionName&gt;</w:t>
      </w:r>
      <w:r w:rsidR="00F44DF6">
        <w:rPr>
          <w:b/>
          <w:color w:val="FF0000"/>
          <w:sz w:val="18"/>
          <w:szCs w:val="18"/>
          <w:lang w:val="nl-BE"/>
        </w:rPr>
        <w:t>#VERKIEZING_NAA</w:t>
      </w:r>
      <w:r w:rsidR="00355F55" w:rsidRPr="00FB31FA">
        <w:rPr>
          <w:b/>
          <w:color w:val="FF0000"/>
          <w:sz w:val="18"/>
          <w:szCs w:val="18"/>
          <w:lang w:val="nl-BE"/>
        </w:rPr>
        <w:t>M#</w:t>
      </w:r>
      <w:r w:rsidR="00355F55" w:rsidRPr="00FB31FA">
        <w:rPr>
          <w:sz w:val="18"/>
          <w:szCs w:val="18"/>
          <w:lang w:val="nl-BE"/>
        </w:rPr>
        <w:t>&lt;/ElectionName&gt;</w:t>
      </w:r>
    </w:p>
    <w:p w:rsidR="000139DE" w:rsidRPr="00FB31FA" w:rsidRDefault="00355F55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="000139DE" w:rsidRPr="00FB31FA">
        <w:rPr>
          <w:sz w:val="18"/>
          <w:szCs w:val="18"/>
          <w:lang w:val="nl-BE"/>
        </w:rPr>
        <w:t>&lt;ElectionCategory&gt;</w:t>
      </w:r>
      <w:r w:rsidR="00F44DF6">
        <w:rPr>
          <w:b/>
          <w:color w:val="FF0000"/>
          <w:sz w:val="18"/>
          <w:szCs w:val="18"/>
          <w:lang w:val="nl-BE"/>
        </w:rPr>
        <w:t>#VERKIEZING_ABBRE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="000139DE" w:rsidRPr="00FB31FA">
        <w:rPr>
          <w:sz w:val="18"/>
          <w:szCs w:val="18"/>
          <w:lang w:val="nl-BE"/>
        </w:rPr>
        <w:t>&lt;/ElectionCategory&gt;</w:t>
      </w:r>
      <w:r w:rsidR="000139DE" w:rsidRPr="00FB31FA">
        <w:rPr>
          <w:sz w:val="18"/>
          <w:szCs w:val="18"/>
          <w:lang w:val="nl-BE"/>
        </w:rPr>
        <w:tab/>
      </w:r>
      <w:r w:rsidR="000139DE" w:rsidRPr="00FB31FA">
        <w:rPr>
          <w:sz w:val="18"/>
          <w:szCs w:val="18"/>
          <w:lang w:val="nl-BE"/>
        </w:rPr>
        <w:tab/>
      </w:r>
      <w:r w:rsidR="000139DE" w:rsidRPr="00FB31FA">
        <w:rPr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&lt;/ElectionIdentifier&gt;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&lt;Contests&gt;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&lt;Contest&gt;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&lt;ContestIdentifier ShortCode="</w:t>
      </w:r>
      <w:r w:rsidRPr="00FB31FA">
        <w:rPr>
          <w:b/>
          <w:color w:val="FF0000"/>
          <w:sz w:val="18"/>
          <w:szCs w:val="18"/>
          <w:lang w:val="nl-BE"/>
        </w:rPr>
        <w:t>#ENT</w:t>
      </w:r>
      <w:r w:rsidR="00F44DF6">
        <w:rPr>
          <w:b/>
          <w:color w:val="FF0000"/>
          <w:sz w:val="18"/>
          <w:szCs w:val="18"/>
          <w:lang w:val="nl-BE"/>
        </w:rPr>
        <w:t>E</w:t>
      </w:r>
      <w:r w:rsidRPr="00FB31FA">
        <w:rPr>
          <w:b/>
          <w:color w:val="FF0000"/>
          <w:sz w:val="18"/>
          <w:szCs w:val="18"/>
          <w:lang w:val="nl-BE"/>
        </w:rPr>
        <w:t>I</w:t>
      </w:r>
      <w:r w:rsidR="00F44DF6">
        <w:rPr>
          <w:b/>
          <w:color w:val="FF0000"/>
          <w:sz w:val="18"/>
          <w:szCs w:val="18"/>
          <w:lang w:val="nl-BE"/>
        </w:rPr>
        <w:t>T</w:t>
      </w:r>
      <w:r w:rsidRPr="00FB31FA">
        <w:rPr>
          <w:b/>
          <w:color w:val="FF0000"/>
          <w:sz w:val="18"/>
          <w:szCs w:val="18"/>
          <w:lang w:val="nl-BE"/>
        </w:rPr>
        <w:t>_NIVEAU#</w:t>
      </w:r>
      <w:r w:rsidRPr="00FB31FA">
        <w:rPr>
          <w:sz w:val="18"/>
          <w:szCs w:val="18"/>
          <w:lang w:val="nl-BE"/>
        </w:rPr>
        <w:t>" IdNumber="</w:t>
      </w:r>
      <w:r w:rsidRPr="00FB31FA">
        <w:rPr>
          <w:b/>
          <w:color w:val="FF0000"/>
          <w:sz w:val="18"/>
          <w:szCs w:val="18"/>
          <w:lang w:val="nl-BE"/>
        </w:rPr>
        <w:t>#ENT</w:t>
      </w:r>
      <w:r w:rsidR="00F44DF6">
        <w:rPr>
          <w:b/>
          <w:color w:val="FF0000"/>
          <w:sz w:val="18"/>
          <w:szCs w:val="18"/>
          <w:lang w:val="nl-BE"/>
        </w:rPr>
        <w:t>EIT_</w:t>
      </w:r>
      <w:r w:rsidRPr="00FB31FA">
        <w:rPr>
          <w:b/>
          <w:color w:val="FF0000"/>
          <w:sz w:val="18"/>
          <w:szCs w:val="18"/>
          <w:lang w:val="nl-BE"/>
        </w:rPr>
        <w:t>N</w:t>
      </w:r>
      <w:r w:rsidR="00F44DF6">
        <w:rPr>
          <w:b/>
          <w:color w:val="FF0000"/>
          <w:sz w:val="18"/>
          <w:szCs w:val="18"/>
          <w:lang w:val="nl-BE"/>
        </w:rPr>
        <w:t>I</w:t>
      </w:r>
      <w:r w:rsidRPr="00FB31FA">
        <w:rPr>
          <w:b/>
          <w:color w:val="FF0000"/>
          <w:sz w:val="18"/>
          <w:szCs w:val="18"/>
          <w:lang w:val="nl-BE"/>
        </w:rPr>
        <w:t>S#</w:t>
      </w:r>
      <w:r w:rsidRPr="00FB31FA">
        <w:rPr>
          <w:sz w:val="18"/>
          <w:szCs w:val="18"/>
          <w:lang w:val="nl-BE"/>
        </w:rPr>
        <w:t>" &gt;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&lt;ContestName&gt;</w:t>
      </w:r>
      <w:r w:rsidRPr="00FB31FA">
        <w:rPr>
          <w:b/>
          <w:color w:val="FF0000"/>
          <w:sz w:val="18"/>
          <w:szCs w:val="18"/>
          <w:lang w:val="nl-BE"/>
        </w:rPr>
        <w:t>#ENT</w:t>
      </w:r>
      <w:r w:rsidR="00F44DF6">
        <w:rPr>
          <w:b/>
          <w:color w:val="FF0000"/>
          <w:sz w:val="18"/>
          <w:szCs w:val="18"/>
          <w:lang w:val="nl-BE"/>
        </w:rPr>
        <w:t>EIT_NAA</w:t>
      </w:r>
      <w:r w:rsidRPr="00FB31FA">
        <w:rPr>
          <w:b/>
          <w:color w:val="FF0000"/>
          <w:sz w:val="18"/>
          <w:szCs w:val="18"/>
          <w:lang w:val="nl-BE"/>
        </w:rPr>
        <w:t>M#</w:t>
      </w:r>
      <w:r w:rsidRPr="00FB31FA">
        <w:rPr>
          <w:sz w:val="18"/>
          <w:szCs w:val="18"/>
          <w:lang w:val="nl-BE"/>
        </w:rPr>
        <w:t>&lt;/ContestName&gt;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&lt;/ContestIdentifier&gt;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8B0AD8" w:rsidRPr="00FB31FA" w:rsidRDefault="008B0AD8">
      <w:pPr>
        <w:spacing w:after="200" w:line="276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br w:type="page"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i/>
          <w:color w:val="00B050"/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lastRenderedPageBreak/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proofErr w:type="gramStart"/>
      <w:r w:rsidR="00D95576">
        <w:rPr>
          <w:i/>
          <w:color w:val="00B050"/>
          <w:sz w:val="18"/>
          <w:szCs w:val="18"/>
          <w:lang w:val="nl-BE"/>
        </w:rPr>
        <w:t>&lt;!—</w:t>
      </w:r>
      <w:proofErr w:type="gramEnd"/>
      <w:r w:rsidR="00D95576">
        <w:rPr>
          <w:i/>
          <w:color w:val="00B050"/>
          <w:sz w:val="18"/>
          <w:szCs w:val="18"/>
          <w:lang w:val="nl-BE"/>
        </w:rPr>
        <w:t>TELLERS ENTITEIT</w:t>
      </w:r>
      <w:r w:rsidRPr="00FB31FA">
        <w:rPr>
          <w:i/>
          <w:color w:val="00B050"/>
          <w:sz w:val="18"/>
          <w:szCs w:val="18"/>
          <w:lang w:val="nl-BE"/>
        </w:rPr>
        <w:t xml:space="preserve"> --&gt;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&lt;TotalVotes&gt;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 xml:space="preserve">&lt;Selection </w:t>
      </w:r>
      <w:r w:rsidR="008E1CD3" w:rsidRPr="00FB31FA">
        <w:rPr>
          <w:sz w:val="18"/>
          <w:szCs w:val="18"/>
          <w:lang w:val="nl-BE"/>
        </w:rPr>
        <w:t>C</w:t>
      </w:r>
      <w:r w:rsidR="00433395" w:rsidRPr="00FB31FA">
        <w:rPr>
          <w:sz w:val="18"/>
          <w:szCs w:val="18"/>
          <w:lang w:val="nl-BE"/>
        </w:rPr>
        <w:t>ategory</w:t>
      </w:r>
      <w:r w:rsidRPr="00FB31FA">
        <w:rPr>
          <w:sz w:val="18"/>
          <w:szCs w:val="18"/>
          <w:lang w:val="nl-BE"/>
        </w:rPr>
        <w:t>="</w:t>
      </w:r>
      <w:r w:rsidRPr="00FB31FA">
        <w:rPr>
          <w:b/>
          <w:color w:val="FF0000"/>
          <w:sz w:val="18"/>
          <w:szCs w:val="18"/>
          <w:lang w:val="nl-BE"/>
        </w:rPr>
        <w:t>#S2_S3#</w:t>
      </w:r>
      <w:r w:rsidRPr="00FB31FA">
        <w:rPr>
          <w:sz w:val="18"/>
          <w:szCs w:val="18"/>
          <w:lang w:val="nl-BE"/>
        </w:rPr>
        <w:t>"&gt;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&lt;ReferendumOptionIdentifier&gt;foo&lt;/ReferendumOptionIdentifier&gt;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&lt;ValidVotes&gt;</w:t>
      </w:r>
      <w:r w:rsidRPr="00FB31FA">
        <w:rPr>
          <w:b/>
          <w:color w:val="FF0000"/>
          <w:sz w:val="18"/>
          <w:szCs w:val="18"/>
          <w:lang w:val="nl-BE"/>
        </w:rPr>
        <w:t>#S8#</w:t>
      </w:r>
      <w:r w:rsidRPr="00FB31FA">
        <w:rPr>
          <w:sz w:val="18"/>
          <w:szCs w:val="18"/>
          <w:lang w:val="nl-BE"/>
        </w:rPr>
        <w:t>&lt;/ValidVotes&gt;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</w:t>
      </w:r>
      <w:r w:rsidRPr="00FB31FA">
        <w:rPr>
          <w:b/>
          <w:color w:val="FF0000"/>
          <w:sz w:val="18"/>
          <w:szCs w:val="18"/>
          <w:lang w:val="nl-BE"/>
        </w:rPr>
        <w:t>#S2#</w:t>
      </w:r>
      <w:r w:rsidRPr="00FB31FA">
        <w:rPr>
          <w:sz w:val="18"/>
          <w:szCs w:val="18"/>
          <w:lang w:val="nl-BE"/>
        </w:rPr>
        <w:t>" Type="LevelDepositList"&gt;</w:t>
      </w:r>
      <w:r w:rsidRPr="00FB31FA">
        <w:rPr>
          <w:b/>
          <w:color w:val="FF0000"/>
          <w:sz w:val="18"/>
          <w:szCs w:val="18"/>
          <w:lang w:val="nl-BE"/>
        </w:rPr>
        <w:t>#S3#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Id="S4" Type="SeatsToBeFilled"&gt;</w:t>
      </w:r>
      <w:r w:rsidRPr="00FB31FA">
        <w:rPr>
          <w:b/>
          <w:color w:val="FF0000"/>
          <w:sz w:val="18"/>
          <w:szCs w:val="18"/>
          <w:lang w:val="nl-BE"/>
        </w:rPr>
        <w:t>#S4#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Id="S5" Type="SubstitutesMax"&gt;</w:t>
      </w:r>
      <w:r w:rsidRPr="00FB31FA">
        <w:rPr>
          <w:b/>
          <w:color w:val="FF0000"/>
          <w:sz w:val="18"/>
          <w:szCs w:val="18"/>
          <w:lang w:val="nl-BE"/>
        </w:rPr>
        <w:t>#S5#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Id="S9" Type="LinguisticRegime"&gt;</w:t>
      </w:r>
      <w:r w:rsidRPr="00FB31FA">
        <w:rPr>
          <w:b/>
          <w:color w:val="FF0000"/>
          <w:sz w:val="18"/>
          <w:szCs w:val="18"/>
          <w:lang w:val="nl-BE"/>
        </w:rPr>
        <w:t>#S9#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Id="S10" Type="VotesDeposited"&gt;</w:t>
      </w:r>
      <w:r w:rsidRPr="00FB31FA">
        <w:rPr>
          <w:b/>
          <w:color w:val="FF0000"/>
          <w:sz w:val="18"/>
          <w:szCs w:val="18"/>
          <w:lang w:val="nl-BE"/>
        </w:rPr>
        <w:t>#S10#</w:t>
      </w:r>
      <w:r w:rsidRPr="00FB31FA">
        <w:rPr>
          <w:sz w:val="18"/>
          <w:szCs w:val="18"/>
          <w:lang w:val="nl-BE"/>
        </w:rPr>
        <w:t>&lt;/CountMetric&gt;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Id="S11" Type="BlankAndInvalidVotes"&gt;</w:t>
      </w:r>
      <w:r w:rsidRPr="00FB31FA">
        <w:rPr>
          <w:b/>
          <w:color w:val="FF0000"/>
          <w:sz w:val="18"/>
          <w:szCs w:val="18"/>
          <w:lang w:val="nl-BE"/>
        </w:rPr>
        <w:t>#S11#</w:t>
      </w:r>
      <w:r w:rsidRPr="00FB31FA">
        <w:rPr>
          <w:sz w:val="18"/>
          <w:szCs w:val="18"/>
          <w:lang w:val="nl-BE"/>
        </w:rPr>
        <w:t>&lt;/CountMetric&gt;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Id="S12" Type="</w:t>
      </w:r>
      <w:r w:rsidR="00FA2ABE" w:rsidRPr="00FB31FA">
        <w:rPr>
          <w:sz w:val="18"/>
          <w:szCs w:val="18"/>
          <w:lang w:val="nl-BE"/>
        </w:rPr>
        <w:t>Alderman</w:t>
      </w:r>
      <w:r w:rsidRPr="00FB31FA">
        <w:rPr>
          <w:sz w:val="18"/>
          <w:szCs w:val="18"/>
          <w:lang w:val="nl-BE"/>
        </w:rPr>
        <w:t>"&gt;</w:t>
      </w:r>
      <w:r w:rsidRPr="00FB31FA">
        <w:rPr>
          <w:b/>
          <w:color w:val="FF0000"/>
          <w:sz w:val="18"/>
          <w:szCs w:val="18"/>
          <w:lang w:val="nl-BE"/>
        </w:rPr>
        <w:t>#S12#</w:t>
      </w:r>
      <w:r w:rsidRPr="00FB31FA">
        <w:rPr>
          <w:sz w:val="18"/>
          <w:szCs w:val="18"/>
          <w:lang w:val="nl-BE"/>
        </w:rPr>
        <w:t>&lt;/CountMetric&gt;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Id="S14" Type="ValidVote_E5"&gt;</w:t>
      </w:r>
      <w:r w:rsidRPr="00FB31FA">
        <w:rPr>
          <w:b/>
          <w:color w:val="FF0000"/>
          <w:sz w:val="18"/>
          <w:szCs w:val="18"/>
          <w:lang w:val="nl-BE"/>
        </w:rPr>
        <w:t>#S14#</w:t>
      </w:r>
      <w:r w:rsidRPr="00FB31FA">
        <w:rPr>
          <w:sz w:val="18"/>
          <w:szCs w:val="18"/>
          <w:lang w:val="nl-BE"/>
        </w:rPr>
        <w:t>&lt;/CountMetric&gt;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Id="S15" Type="BlankAndInvalidVotes_E5"&gt;</w:t>
      </w:r>
      <w:r w:rsidRPr="00FB31FA">
        <w:rPr>
          <w:b/>
          <w:color w:val="FF0000"/>
          <w:sz w:val="18"/>
          <w:szCs w:val="18"/>
          <w:lang w:val="nl-BE"/>
        </w:rPr>
        <w:t>#S15#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D95576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b/>
          <w:i/>
          <w:color w:val="FF0000"/>
          <w:sz w:val="18"/>
          <w:szCs w:val="18"/>
          <w:lang w:val="nl-BE"/>
        </w:rPr>
      </w:pPr>
      <w:r>
        <w:rPr>
          <w:b/>
          <w:i/>
          <w:color w:val="FF0000"/>
          <w:sz w:val="18"/>
          <w:szCs w:val="18"/>
          <w:lang w:val="nl-BE"/>
        </w:rPr>
        <w:t>#TELLER</w:t>
      </w:r>
      <w:r w:rsidR="000139DE" w:rsidRPr="00FB31FA">
        <w:rPr>
          <w:b/>
          <w:i/>
          <w:color w:val="FF0000"/>
          <w:sz w:val="18"/>
          <w:szCs w:val="18"/>
          <w:lang w:val="nl-BE"/>
        </w:rPr>
        <w:t>_BXL#</w:t>
      </w:r>
      <w:r w:rsidR="000139DE" w:rsidRPr="00FB31FA">
        <w:rPr>
          <w:b/>
          <w:i/>
          <w:color w:val="FF0000"/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&lt;/Selection&gt;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 xml:space="preserve">&lt;Selection </w:t>
      </w:r>
      <w:r w:rsidR="008E1CD3" w:rsidRPr="00FB31FA">
        <w:rPr>
          <w:sz w:val="18"/>
          <w:szCs w:val="18"/>
          <w:lang w:val="nl-BE"/>
        </w:rPr>
        <w:t>C</w:t>
      </w:r>
      <w:r w:rsidR="00433395" w:rsidRPr="00FB31FA">
        <w:rPr>
          <w:sz w:val="18"/>
          <w:szCs w:val="18"/>
          <w:lang w:val="nl-BE"/>
        </w:rPr>
        <w:t>ategory</w:t>
      </w:r>
      <w:r w:rsidRPr="00FB31FA">
        <w:rPr>
          <w:sz w:val="18"/>
          <w:szCs w:val="18"/>
          <w:lang w:val="nl-BE"/>
        </w:rPr>
        <w:t>="GlobalSituation"&gt;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&lt;ReferendumOptionIdentifier&gt;foo&lt;/ReferendumOptionIdentifier&gt;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&lt;ValidVotes&gt;</w:t>
      </w:r>
      <w:r w:rsidRPr="00FB31FA">
        <w:rPr>
          <w:b/>
          <w:color w:val="FF0000"/>
          <w:sz w:val="18"/>
          <w:szCs w:val="18"/>
          <w:lang w:val="nl-BE"/>
        </w:rPr>
        <w:t>#TOT_VV#</w:t>
      </w:r>
      <w:r w:rsidRPr="00FB31FA">
        <w:rPr>
          <w:sz w:val="18"/>
          <w:szCs w:val="18"/>
          <w:lang w:val="nl-BE"/>
        </w:rPr>
        <w:t>&lt;/ValidVotes&gt;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Id="T4" Type="TreatedStations"&gt;</w:t>
      </w:r>
      <w:r w:rsidRPr="00FB31FA">
        <w:rPr>
          <w:b/>
          <w:color w:val="FF0000"/>
          <w:sz w:val="18"/>
          <w:szCs w:val="18"/>
          <w:lang w:val="nl-BE"/>
        </w:rPr>
        <w:t>#T4#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Id="T5" Type="TotalStations"&gt;</w:t>
      </w:r>
      <w:r w:rsidRPr="00FB31FA">
        <w:rPr>
          <w:b/>
          <w:color w:val="FF0000"/>
          <w:sz w:val="18"/>
          <w:szCs w:val="18"/>
          <w:lang w:val="nl-BE"/>
        </w:rPr>
        <w:t>#T5#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</w:p>
    <w:p w:rsidR="000139DE" w:rsidRPr="00FB31FA" w:rsidRDefault="003112DE" w:rsidP="00311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Id="S13" Type="CheckSum"&gt;</w:t>
      </w:r>
      <w:r w:rsidRPr="00FB31FA">
        <w:rPr>
          <w:b/>
          <w:color w:val="FF0000"/>
          <w:sz w:val="18"/>
          <w:szCs w:val="18"/>
          <w:lang w:val="nl-BE"/>
        </w:rPr>
        <w:t>#S13#</w:t>
      </w:r>
      <w:r w:rsidRPr="00FB31FA">
        <w:rPr>
          <w:sz w:val="18"/>
          <w:szCs w:val="18"/>
          <w:lang w:val="nl-BE"/>
        </w:rPr>
        <w:t>&lt;/CountMetric&gt;</w:t>
      </w:r>
      <w:r w:rsidR="000139DE" w:rsidRPr="00FB31FA">
        <w:rPr>
          <w:sz w:val="18"/>
          <w:szCs w:val="18"/>
          <w:lang w:val="nl-BE"/>
        </w:rPr>
        <w:tab/>
      </w:r>
      <w:r w:rsidR="000139DE" w:rsidRPr="00FB31FA">
        <w:rPr>
          <w:sz w:val="18"/>
          <w:szCs w:val="18"/>
          <w:lang w:val="nl-BE"/>
        </w:rPr>
        <w:tab/>
      </w:r>
      <w:r w:rsidR="000139DE" w:rsidRPr="00FB31FA">
        <w:rPr>
          <w:sz w:val="18"/>
          <w:szCs w:val="18"/>
          <w:lang w:val="nl-BE"/>
        </w:rPr>
        <w:tab/>
      </w:r>
      <w:r w:rsidR="000139DE" w:rsidRPr="00FB31FA">
        <w:rPr>
          <w:sz w:val="18"/>
          <w:szCs w:val="18"/>
          <w:lang w:val="nl-BE"/>
        </w:rPr>
        <w:tab/>
      </w:r>
      <w:r w:rsidR="000139DE" w:rsidRPr="00FB31FA">
        <w:rPr>
          <w:sz w:val="18"/>
          <w:szCs w:val="18"/>
          <w:lang w:val="nl-BE"/>
        </w:rPr>
        <w:tab/>
      </w:r>
      <w:r w:rsidR="000139DE"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="000139DE" w:rsidRPr="00FB31FA">
        <w:rPr>
          <w:sz w:val="18"/>
          <w:szCs w:val="18"/>
          <w:lang w:val="nl-BE"/>
        </w:rPr>
        <w:t>&lt;/Selection&gt;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&lt;/TotalVotes&gt;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i/>
          <w:color w:val="00B050"/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proofErr w:type="gramStart"/>
      <w:r w:rsidR="00D95576">
        <w:rPr>
          <w:i/>
          <w:color w:val="00B050"/>
          <w:sz w:val="18"/>
          <w:szCs w:val="18"/>
          <w:lang w:val="nl-BE"/>
        </w:rPr>
        <w:t>&lt;!--</w:t>
      </w:r>
      <w:proofErr w:type="gramEnd"/>
      <w:r w:rsidR="00D95576">
        <w:rPr>
          <w:i/>
          <w:color w:val="00B050"/>
          <w:sz w:val="18"/>
          <w:szCs w:val="18"/>
          <w:lang w:val="nl-BE"/>
        </w:rPr>
        <w:t xml:space="preserve"> </w:t>
      </w:r>
      <w:r w:rsidR="00D7771F">
        <w:rPr>
          <w:i/>
          <w:color w:val="00B050"/>
          <w:sz w:val="18"/>
          <w:szCs w:val="18"/>
          <w:lang w:val="nl-BE"/>
        </w:rPr>
        <w:t>EINDE</w:t>
      </w:r>
      <w:r w:rsidR="00D95576">
        <w:rPr>
          <w:i/>
          <w:color w:val="00B050"/>
          <w:sz w:val="18"/>
          <w:szCs w:val="18"/>
          <w:lang w:val="nl-BE"/>
        </w:rPr>
        <w:t xml:space="preserve"> TELLERS ENTITEIT</w:t>
      </w:r>
      <w:r w:rsidRPr="00FB31FA">
        <w:rPr>
          <w:i/>
          <w:color w:val="00B050"/>
          <w:sz w:val="18"/>
          <w:szCs w:val="18"/>
          <w:lang w:val="nl-BE"/>
        </w:rPr>
        <w:t xml:space="preserve"> --&gt;</w:t>
      </w:r>
    </w:p>
    <w:p w:rsidR="000139DE" w:rsidRPr="00FB31FA" w:rsidRDefault="00D95576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b/>
          <w:i/>
          <w:color w:val="FF0000"/>
          <w:sz w:val="18"/>
          <w:szCs w:val="18"/>
          <w:lang w:val="nl-BE"/>
        </w:rPr>
      </w:pPr>
      <w:r>
        <w:rPr>
          <w:b/>
          <w:i/>
          <w:color w:val="FF0000"/>
          <w:sz w:val="18"/>
          <w:szCs w:val="18"/>
          <w:lang w:val="nl-BE"/>
        </w:rPr>
        <w:t>#LIJST_LIJSTEN</w:t>
      </w:r>
      <w:r w:rsidR="000139DE" w:rsidRPr="00FB31FA">
        <w:rPr>
          <w:b/>
          <w:i/>
          <w:color w:val="FF0000"/>
          <w:sz w:val="18"/>
          <w:szCs w:val="18"/>
          <w:lang w:val="nl-BE"/>
        </w:rPr>
        <w:t>#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&lt;/Contest&gt;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&lt;/Contests&gt;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&lt;/Election&gt;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&lt;/Count&gt;</w:t>
      </w:r>
    </w:p>
    <w:p w:rsidR="000139DE" w:rsidRPr="00FB31FA" w:rsidRDefault="000139DE" w:rsidP="00013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&lt;/EML&gt;</w:t>
      </w:r>
    </w:p>
    <w:p w:rsidR="00780F88" w:rsidRPr="00FB31FA" w:rsidRDefault="00780F88">
      <w:pPr>
        <w:rPr>
          <w:lang w:val="nl-BE"/>
        </w:rPr>
      </w:pPr>
    </w:p>
    <w:p w:rsidR="00E37C52" w:rsidRPr="00FB31FA" w:rsidRDefault="00E37C52">
      <w:pPr>
        <w:rPr>
          <w:lang w:val="nl-BE"/>
        </w:rPr>
      </w:pPr>
    </w:p>
    <w:p w:rsidR="00780F88" w:rsidRDefault="00C94CB9" w:rsidP="00780F88">
      <w:pPr>
        <w:rPr>
          <w:b/>
          <w:i/>
          <w:color w:val="4F81BD" w:themeColor="accent1"/>
          <w:lang w:val="nl-BE"/>
        </w:rPr>
      </w:pPr>
      <w:proofErr w:type="gramStart"/>
      <w:r>
        <w:rPr>
          <w:b/>
          <w:i/>
          <w:color w:val="4F81BD" w:themeColor="accent1"/>
          <w:lang w:val="nl-BE"/>
        </w:rPr>
        <w:t>Legende</w:t>
      </w:r>
      <w:r w:rsidR="00780F88" w:rsidRPr="00FB31FA">
        <w:rPr>
          <w:b/>
          <w:i/>
          <w:color w:val="4F81BD" w:themeColor="accent1"/>
          <w:lang w:val="nl-BE"/>
        </w:rPr>
        <w:t> :</w:t>
      </w:r>
      <w:proofErr w:type="gramEnd"/>
    </w:p>
    <w:p w:rsidR="00C94CB9" w:rsidRPr="00FB31FA" w:rsidRDefault="00C94CB9" w:rsidP="00C94CB9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</w:t>
      </w:r>
      <w:r>
        <w:rPr>
          <w:b/>
          <w:color w:val="FF0000"/>
          <w:sz w:val="18"/>
          <w:szCs w:val="18"/>
          <w:lang w:val="nl-BE"/>
        </w:rPr>
        <w:t>ORGANISATOR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 xml:space="preserve">Id </w:t>
      </w:r>
      <w:r>
        <w:rPr>
          <w:sz w:val="18"/>
          <w:szCs w:val="18"/>
          <w:lang w:val="nl-BE"/>
        </w:rPr>
        <w:t>van de organisator</w:t>
      </w:r>
      <w:r w:rsidRPr="00FB31FA">
        <w:rPr>
          <w:sz w:val="18"/>
          <w:szCs w:val="18"/>
          <w:lang w:val="nl-BE"/>
        </w:rPr>
        <w:t xml:space="preserve"> (</w:t>
      </w:r>
      <w:r>
        <w:rPr>
          <w:sz w:val="18"/>
          <w:szCs w:val="18"/>
          <w:lang w:val="nl-BE"/>
        </w:rPr>
        <w:t>tabel</w:t>
      </w:r>
      <w:r w:rsidRPr="00FB31FA">
        <w:rPr>
          <w:sz w:val="18"/>
          <w:szCs w:val="18"/>
          <w:lang w:val="nl-BE"/>
        </w:rPr>
        <w:t xml:space="preserve"> 1.1)</w:t>
      </w:r>
    </w:p>
    <w:p w:rsidR="00C94CB9" w:rsidRPr="00FB31FA" w:rsidRDefault="00C94CB9" w:rsidP="00C94CB9">
      <w:pPr>
        <w:tabs>
          <w:tab w:val="left" w:pos="3402"/>
        </w:tabs>
        <w:spacing w:after="0"/>
        <w:rPr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</w:t>
      </w:r>
      <w:r>
        <w:rPr>
          <w:b/>
          <w:color w:val="FF0000"/>
          <w:sz w:val="18"/>
          <w:szCs w:val="18"/>
          <w:lang w:val="nl-BE"/>
        </w:rPr>
        <w:t>ORGANISATOR</w:t>
      </w:r>
      <w:r w:rsidRPr="00FB31FA">
        <w:rPr>
          <w:b/>
          <w:color w:val="FF0000"/>
          <w:sz w:val="18"/>
          <w:szCs w:val="18"/>
          <w:lang w:val="nl-BE"/>
        </w:rPr>
        <w:t xml:space="preserve"> _ABREV#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>IBZ, VL, RW, BXL, GE</w:t>
      </w:r>
      <w:r>
        <w:rPr>
          <w:sz w:val="18"/>
          <w:szCs w:val="18"/>
          <w:lang w:val="nl-BE"/>
        </w:rPr>
        <w:t xml:space="preserve"> (tabel</w:t>
      </w:r>
      <w:r w:rsidRPr="00FB31FA">
        <w:rPr>
          <w:sz w:val="18"/>
          <w:szCs w:val="18"/>
          <w:lang w:val="nl-BE"/>
        </w:rPr>
        <w:t xml:space="preserve"> 1.1)</w:t>
      </w:r>
    </w:p>
    <w:p w:rsidR="00C94CB9" w:rsidRPr="00FB31FA" w:rsidRDefault="00C94CB9" w:rsidP="00C94CB9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</w:t>
      </w:r>
      <w:r>
        <w:rPr>
          <w:b/>
          <w:color w:val="FF0000"/>
          <w:sz w:val="18"/>
          <w:szCs w:val="18"/>
          <w:lang w:val="nl-BE"/>
        </w:rPr>
        <w:t>ORGANISATOR</w:t>
      </w:r>
      <w:r w:rsidRPr="00FB31FA">
        <w:rPr>
          <w:b/>
          <w:color w:val="FF0000"/>
          <w:sz w:val="18"/>
          <w:szCs w:val="18"/>
          <w:lang w:val="nl-BE"/>
        </w:rPr>
        <w:t xml:space="preserve"> _</w:t>
      </w:r>
      <w:r>
        <w:rPr>
          <w:b/>
          <w:color w:val="FF0000"/>
          <w:sz w:val="18"/>
          <w:szCs w:val="18"/>
          <w:lang w:val="nl-BE"/>
        </w:rPr>
        <w:t>BESCHRIJVING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>N</w:t>
      </w:r>
      <w:r>
        <w:rPr>
          <w:sz w:val="18"/>
          <w:szCs w:val="18"/>
          <w:lang w:val="nl-BE"/>
        </w:rPr>
        <w:t>aam van de organisator van de verkiezing</w:t>
      </w:r>
      <w:r w:rsidRPr="00FB31FA">
        <w:rPr>
          <w:sz w:val="18"/>
          <w:szCs w:val="18"/>
          <w:lang w:val="nl-BE"/>
        </w:rPr>
        <w:t xml:space="preserve"> (tab</w:t>
      </w:r>
      <w:r>
        <w:rPr>
          <w:sz w:val="18"/>
          <w:szCs w:val="18"/>
          <w:lang w:val="nl-BE"/>
        </w:rPr>
        <w:t>el</w:t>
      </w:r>
      <w:r w:rsidRPr="00FB31FA">
        <w:rPr>
          <w:sz w:val="18"/>
          <w:szCs w:val="18"/>
          <w:lang w:val="nl-BE"/>
        </w:rPr>
        <w:t xml:space="preserve"> 1.1) </w:t>
      </w:r>
      <w:r w:rsidRPr="00FB31FA">
        <w:rPr>
          <w:sz w:val="18"/>
          <w:szCs w:val="18"/>
          <w:lang w:val="nl-BE"/>
        </w:rPr>
        <w:tab/>
      </w:r>
      <w:r>
        <w:rPr>
          <w:b/>
          <w:color w:val="E36C0A" w:themeColor="accent6" w:themeShade="BF"/>
          <w:sz w:val="18"/>
          <w:szCs w:val="18"/>
          <w:lang w:val="nl-BE"/>
        </w:rPr>
        <w:t>OPGELET: tweetalig</w:t>
      </w:r>
      <w:r w:rsidRPr="00FB31FA">
        <w:rPr>
          <w:b/>
          <w:color w:val="E36C0A" w:themeColor="accent6" w:themeShade="BF"/>
          <w:sz w:val="18"/>
          <w:szCs w:val="18"/>
          <w:lang w:val="nl-BE"/>
        </w:rPr>
        <w:t>!!</w:t>
      </w:r>
    </w:p>
    <w:p w:rsidR="00C94CB9" w:rsidRPr="00FB31FA" w:rsidRDefault="00C94CB9" w:rsidP="00C94CB9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</w:t>
      </w:r>
      <w:r>
        <w:rPr>
          <w:b/>
          <w:color w:val="FF0000"/>
          <w:sz w:val="18"/>
          <w:szCs w:val="18"/>
          <w:lang w:val="nl-BE"/>
        </w:rPr>
        <w:t>ORGANISATOR</w:t>
      </w:r>
      <w:r w:rsidRPr="00FB31FA">
        <w:rPr>
          <w:b/>
          <w:color w:val="FF0000"/>
          <w:sz w:val="18"/>
          <w:szCs w:val="18"/>
          <w:lang w:val="nl-BE"/>
        </w:rPr>
        <w:t xml:space="preserve"> _URL#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>URL</w:t>
      </w:r>
      <w:r>
        <w:rPr>
          <w:sz w:val="18"/>
          <w:szCs w:val="18"/>
          <w:lang w:val="nl-BE"/>
        </w:rPr>
        <w:t xml:space="preserve"> van de site die de betreffende informatie van de verkiezing bevat</w:t>
      </w:r>
    </w:p>
    <w:p w:rsidR="00C94CB9" w:rsidRPr="00FB31FA" w:rsidRDefault="00C94CB9" w:rsidP="00C94CB9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>
        <w:rPr>
          <w:b/>
          <w:color w:val="FF0000"/>
          <w:sz w:val="18"/>
          <w:szCs w:val="18"/>
          <w:lang w:val="nl-BE"/>
        </w:rPr>
        <w:t>#DATUM</w:t>
      </w:r>
      <w:r w:rsidRPr="00FB31FA">
        <w:rPr>
          <w:b/>
          <w:color w:val="FF0000"/>
          <w:sz w:val="18"/>
          <w:szCs w:val="18"/>
          <w:lang w:val="nl-BE"/>
        </w:rPr>
        <w:t>_</w:t>
      </w:r>
      <w:r>
        <w:rPr>
          <w:b/>
          <w:color w:val="FF0000"/>
          <w:sz w:val="18"/>
          <w:szCs w:val="18"/>
          <w:lang w:val="nl-BE"/>
        </w:rPr>
        <w:t>VERKIEZING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Datum van de verkiezing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(G3)</w:t>
      </w:r>
    </w:p>
    <w:p w:rsidR="00C94CB9" w:rsidRPr="00FB31FA" w:rsidRDefault="00C94CB9" w:rsidP="00C94CB9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#STATU</w:t>
      </w:r>
      <w:r>
        <w:rPr>
          <w:b/>
          <w:color w:val="FF0000"/>
          <w:sz w:val="18"/>
          <w:szCs w:val="18"/>
          <w:lang w:val="nl-BE"/>
        </w:rPr>
        <w:t>S_BESTAND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Status</w:t>
      </w:r>
      <w:r w:rsidRPr="00FB31FA">
        <w:rPr>
          <w:sz w:val="18"/>
          <w:szCs w:val="18"/>
          <w:lang w:val="nl-BE"/>
        </w:rPr>
        <w:t xml:space="preserve"> </w:t>
      </w:r>
      <w:r>
        <w:rPr>
          <w:sz w:val="18"/>
          <w:szCs w:val="18"/>
          <w:lang w:val="nl-BE"/>
        </w:rPr>
        <w:t xml:space="preserve">van het bestand </w:t>
      </w:r>
      <w:r w:rsidRPr="00FB31FA">
        <w:rPr>
          <w:sz w:val="18"/>
          <w:szCs w:val="18"/>
          <w:lang w:val="nl-BE"/>
        </w:rPr>
        <w:t>(P, C ou D)</w:t>
      </w:r>
    </w:p>
    <w:p w:rsidR="00C94CB9" w:rsidRPr="00FB31FA" w:rsidRDefault="00C94CB9" w:rsidP="00C94CB9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>
        <w:rPr>
          <w:b/>
          <w:color w:val="FF0000"/>
          <w:sz w:val="18"/>
          <w:szCs w:val="18"/>
          <w:lang w:val="nl-BE"/>
        </w:rPr>
        <w:t>#STATUS_DATUM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Datum van de status (datum van de creatie van het bestand</w:t>
      </w:r>
      <w:r w:rsidRPr="00FB31FA">
        <w:rPr>
          <w:sz w:val="18"/>
          <w:szCs w:val="18"/>
          <w:lang w:val="nl-BE"/>
        </w:rPr>
        <w:t>)</w:t>
      </w:r>
    </w:p>
    <w:p w:rsidR="00C94CB9" w:rsidRPr="00FB31FA" w:rsidRDefault="00C94CB9" w:rsidP="00C94CB9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#VE</w:t>
      </w:r>
      <w:r>
        <w:rPr>
          <w:b/>
          <w:color w:val="FF0000"/>
          <w:sz w:val="18"/>
          <w:szCs w:val="18"/>
          <w:lang w:val="nl-BE"/>
        </w:rPr>
        <w:t>RSIE</w:t>
      </w:r>
      <w:r w:rsidRPr="00FB31FA">
        <w:rPr>
          <w:b/>
          <w:color w:val="FF0000"/>
          <w:sz w:val="18"/>
          <w:szCs w:val="18"/>
          <w:lang w:val="nl-BE"/>
        </w:rPr>
        <w:t>_EML#</w:t>
      </w:r>
      <w:r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Versie van de beschrijving van de geassocieerde EML (bv.</w:t>
      </w:r>
      <w:r w:rsidRPr="00FB31FA">
        <w:rPr>
          <w:sz w:val="18"/>
          <w:szCs w:val="18"/>
          <w:lang w:val="nl-BE"/>
        </w:rPr>
        <w:t>: 1.07</w:t>
      </w:r>
      <w:r>
        <w:rPr>
          <w:sz w:val="18"/>
          <w:szCs w:val="18"/>
          <w:lang w:val="nl-BE"/>
        </w:rPr>
        <w:t xml:space="preserve"> voor versie</w:t>
      </w:r>
      <w:r w:rsidRPr="00FB31FA">
        <w:rPr>
          <w:sz w:val="18"/>
          <w:szCs w:val="18"/>
          <w:lang w:val="nl-BE"/>
        </w:rPr>
        <w:t xml:space="preserve"> 1.07 )</w:t>
      </w:r>
    </w:p>
    <w:p w:rsidR="00C94CB9" w:rsidRPr="00FB31FA" w:rsidRDefault="00C94CB9" w:rsidP="00C94CB9">
      <w:pPr>
        <w:tabs>
          <w:tab w:val="left" w:pos="3402"/>
        </w:tabs>
        <w:spacing w:after="0"/>
        <w:rPr>
          <w:lang w:val="nl-BE"/>
        </w:rPr>
      </w:pPr>
      <w:r>
        <w:rPr>
          <w:b/>
          <w:color w:val="FF0000"/>
          <w:sz w:val="18"/>
          <w:szCs w:val="18"/>
          <w:lang w:val="nl-BE"/>
        </w:rPr>
        <w:t>#VERKIEZING</w:t>
      </w:r>
      <w:r w:rsidRPr="00FB31FA">
        <w:rPr>
          <w:b/>
          <w:color w:val="FF0000"/>
          <w:sz w:val="18"/>
          <w:szCs w:val="18"/>
          <w:lang w:val="nl-BE"/>
        </w:rPr>
        <w:t>_ID#</w:t>
      </w:r>
      <w:r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Id van de verkiezing</w:t>
      </w:r>
      <w:r w:rsidRPr="00FB31FA">
        <w:rPr>
          <w:sz w:val="18"/>
          <w:szCs w:val="18"/>
          <w:lang w:val="nl-BE"/>
        </w:rPr>
        <w:t xml:space="preserve"> (</w:t>
      </w:r>
      <w:r>
        <w:rPr>
          <w:sz w:val="18"/>
          <w:szCs w:val="18"/>
          <w:lang w:val="nl-BE"/>
        </w:rPr>
        <w:t>tabel</w:t>
      </w:r>
      <w:r w:rsidRPr="00FB31FA">
        <w:rPr>
          <w:sz w:val="18"/>
          <w:szCs w:val="18"/>
          <w:lang w:val="nl-BE"/>
        </w:rPr>
        <w:t xml:space="preserve"> 1.2)</w:t>
      </w:r>
    </w:p>
    <w:p w:rsidR="00C94CB9" w:rsidRPr="00FB31FA" w:rsidRDefault="00C94CB9" w:rsidP="00C94CB9">
      <w:pPr>
        <w:tabs>
          <w:tab w:val="left" w:pos="3402"/>
        </w:tabs>
        <w:spacing w:after="0" w:line="276" w:lineRule="auto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</w:t>
      </w:r>
      <w:r>
        <w:rPr>
          <w:b/>
          <w:color w:val="FF0000"/>
          <w:sz w:val="18"/>
          <w:szCs w:val="18"/>
          <w:lang w:val="nl-BE"/>
        </w:rPr>
        <w:t>VERKIEZING</w:t>
      </w:r>
      <w:r w:rsidRPr="00FB31FA">
        <w:rPr>
          <w:b/>
          <w:color w:val="FF0000"/>
          <w:sz w:val="18"/>
          <w:szCs w:val="18"/>
          <w:lang w:val="nl-BE"/>
        </w:rPr>
        <w:t xml:space="preserve"> _ABREV#</w:t>
      </w:r>
      <w:r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Abbreviatie van de verkiezing</w:t>
      </w:r>
      <w:r w:rsidRPr="00FB31FA">
        <w:rPr>
          <w:sz w:val="18"/>
          <w:szCs w:val="18"/>
          <w:lang w:val="nl-BE"/>
        </w:rPr>
        <w:t xml:space="preserve"> (tab</w:t>
      </w:r>
      <w:r>
        <w:rPr>
          <w:sz w:val="18"/>
          <w:szCs w:val="18"/>
          <w:lang w:val="nl-BE"/>
        </w:rPr>
        <w:t>el</w:t>
      </w:r>
      <w:r w:rsidRPr="00FB31FA">
        <w:rPr>
          <w:sz w:val="18"/>
          <w:szCs w:val="18"/>
          <w:lang w:val="nl-BE"/>
        </w:rPr>
        <w:t xml:space="preserve"> 1.2) </w:t>
      </w:r>
      <w:r w:rsidRPr="00FB31FA">
        <w:rPr>
          <w:b/>
          <w:color w:val="4F81BD" w:themeColor="accent1"/>
          <w:sz w:val="18"/>
          <w:szCs w:val="18"/>
          <w:lang w:val="nl-BE"/>
        </w:rPr>
        <w:t>(G2)</w:t>
      </w:r>
    </w:p>
    <w:p w:rsidR="00C94CB9" w:rsidRDefault="00C94CB9" w:rsidP="00C94CB9">
      <w:pPr>
        <w:tabs>
          <w:tab w:val="left" w:pos="3402"/>
        </w:tabs>
        <w:spacing w:after="0" w:line="276" w:lineRule="auto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</w:t>
      </w:r>
      <w:r>
        <w:rPr>
          <w:b/>
          <w:color w:val="FF0000"/>
          <w:sz w:val="18"/>
          <w:szCs w:val="18"/>
          <w:lang w:val="nl-BE"/>
        </w:rPr>
        <w:t>VERKIEZING</w:t>
      </w:r>
      <w:r w:rsidRPr="00FB31FA">
        <w:rPr>
          <w:b/>
          <w:color w:val="FF0000"/>
          <w:sz w:val="18"/>
          <w:szCs w:val="18"/>
          <w:lang w:val="nl-BE"/>
        </w:rPr>
        <w:t xml:space="preserve"> _</w:t>
      </w:r>
      <w:r>
        <w:rPr>
          <w:b/>
          <w:color w:val="FF0000"/>
          <w:sz w:val="18"/>
          <w:szCs w:val="18"/>
          <w:lang w:val="nl-BE"/>
        </w:rPr>
        <w:t>NAAM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Volledige naam van de verkiezing</w:t>
      </w:r>
      <w:r>
        <w:rPr>
          <w:sz w:val="18"/>
          <w:szCs w:val="18"/>
          <w:lang w:val="nl-BE"/>
        </w:rPr>
        <w:tab/>
      </w:r>
    </w:p>
    <w:p w:rsidR="00C94CB9" w:rsidRDefault="00C94CB9" w:rsidP="00C94CB9">
      <w:pPr>
        <w:tabs>
          <w:tab w:val="left" w:pos="3402"/>
        </w:tabs>
        <w:spacing w:after="0" w:line="276" w:lineRule="auto"/>
        <w:rPr>
          <w:b/>
          <w:color w:val="E36C0A" w:themeColor="accent6" w:themeShade="BF"/>
          <w:sz w:val="18"/>
          <w:szCs w:val="18"/>
          <w:lang w:val="nl-BE"/>
        </w:rPr>
      </w:pPr>
      <w:r>
        <w:rPr>
          <w:b/>
          <w:color w:val="FF0000"/>
          <w:sz w:val="18"/>
          <w:szCs w:val="18"/>
          <w:lang w:val="nl-BE"/>
        </w:rPr>
        <w:t>#ENTEIT</w:t>
      </w:r>
      <w:r w:rsidRPr="00FB31FA">
        <w:rPr>
          <w:b/>
          <w:color w:val="FF0000"/>
          <w:sz w:val="18"/>
          <w:szCs w:val="18"/>
          <w:lang w:val="nl-BE"/>
        </w:rPr>
        <w:t>_NIVEAU#</w:t>
      </w:r>
      <w:r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Niveau van de totalisatie</w:t>
      </w:r>
      <w:r w:rsidRPr="00FB31FA">
        <w:rPr>
          <w:sz w:val="18"/>
          <w:szCs w:val="18"/>
          <w:lang w:val="nl-BE"/>
        </w:rPr>
        <w:t xml:space="preserve"> </w:t>
      </w:r>
      <w:r>
        <w:rPr>
          <w:b/>
          <w:color w:val="4F81BD" w:themeColor="accent1"/>
          <w:sz w:val="18"/>
          <w:szCs w:val="18"/>
          <w:lang w:val="nl-BE"/>
        </w:rPr>
        <w:t>(S6)</w:t>
      </w:r>
      <w:r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 xml:space="preserve">   </w:t>
      </w:r>
      <w:r w:rsidRPr="00FB31FA">
        <w:rPr>
          <w:sz w:val="18"/>
          <w:szCs w:val="18"/>
          <w:lang w:val="nl-BE"/>
        </w:rPr>
        <w:tab/>
      </w:r>
      <w:r>
        <w:rPr>
          <w:b/>
          <w:color w:val="E36C0A" w:themeColor="accent6" w:themeShade="BF"/>
          <w:sz w:val="18"/>
          <w:szCs w:val="18"/>
          <w:lang w:val="nl-BE"/>
        </w:rPr>
        <w:t>OPGELET:</w:t>
      </w:r>
      <w:r w:rsidRPr="00FB31FA">
        <w:rPr>
          <w:b/>
          <w:color w:val="E36C0A" w:themeColor="accent6" w:themeShade="BF"/>
          <w:sz w:val="18"/>
          <w:szCs w:val="18"/>
          <w:lang w:val="nl-BE"/>
        </w:rPr>
        <w:t xml:space="preserve"> </w:t>
      </w:r>
      <w:r>
        <w:rPr>
          <w:b/>
          <w:color w:val="E36C0A" w:themeColor="accent6" w:themeShade="BF"/>
          <w:sz w:val="18"/>
          <w:szCs w:val="18"/>
          <w:lang w:val="nl-BE"/>
        </w:rPr>
        <w:t>tweetalig</w:t>
      </w:r>
      <w:r w:rsidRPr="00FB31FA">
        <w:rPr>
          <w:b/>
          <w:color w:val="E36C0A" w:themeColor="accent6" w:themeShade="BF"/>
          <w:sz w:val="18"/>
          <w:szCs w:val="18"/>
          <w:lang w:val="nl-BE"/>
        </w:rPr>
        <w:t>!!</w:t>
      </w:r>
    </w:p>
    <w:p w:rsidR="00C94CB9" w:rsidRPr="00FB31FA" w:rsidRDefault="00C94CB9" w:rsidP="00C94CB9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>
        <w:rPr>
          <w:b/>
          <w:color w:val="FF0000"/>
          <w:sz w:val="18"/>
          <w:szCs w:val="18"/>
          <w:lang w:val="nl-BE"/>
        </w:rPr>
        <w:t>#ENTITE_NIS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NIS code van de entiteit van de totalisatie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(S7)</w:t>
      </w:r>
    </w:p>
    <w:p w:rsidR="00C94CB9" w:rsidRDefault="00C94CB9" w:rsidP="00C94CB9">
      <w:pPr>
        <w:tabs>
          <w:tab w:val="left" w:pos="3402"/>
        </w:tabs>
        <w:spacing w:after="0" w:line="276" w:lineRule="auto"/>
        <w:rPr>
          <w:b/>
          <w:color w:val="E36C0A" w:themeColor="accent6" w:themeShade="BF"/>
          <w:sz w:val="18"/>
          <w:szCs w:val="18"/>
          <w:lang w:val="nl-BE"/>
        </w:rPr>
      </w:pPr>
      <w:r>
        <w:rPr>
          <w:b/>
          <w:color w:val="FF0000"/>
          <w:sz w:val="18"/>
          <w:szCs w:val="18"/>
          <w:lang w:val="nl-BE"/>
        </w:rPr>
        <w:t>#ENTITE_NAA</w:t>
      </w:r>
      <w:r w:rsidRPr="00FB31FA">
        <w:rPr>
          <w:b/>
          <w:color w:val="FF0000"/>
          <w:sz w:val="18"/>
          <w:szCs w:val="18"/>
          <w:lang w:val="nl-BE"/>
        </w:rPr>
        <w:t>M#</w:t>
      </w:r>
      <w:r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Naam van de totalisatie</w:t>
      </w:r>
      <w:r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>
        <w:rPr>
          <w:b/>
          <w:color w:val="E36C0A" w:themeColor="accent6" w:themeShade="BF"/>
          <w:sz w:val="18"/>
          <w:szCs w:val="18"/>
          <w:lang w:val="nl-BE"/>
        </w:rPr>
        <w:t>OPGELET:</w:t>
      </w:r>
      <w:r w:rsidRPr="00FB31FA">
        <w:rPr>
          <w:b/>
          <w:color w:val="E36C0A" w:themeColor="accent6" w:themeShade="BF"/>
          <w:sz w:val="18"/>
          <w:szCs w:val="18"/>
          <w:lang w:val="nl-BE"/>
        </w:rPr>
        <w:t xml:space="preserve"> </w:t>
      </w:r>
      <w:r>
        <w:rPr>
          <w:b/>
          <w:color w:val="E36C0A" w:themeColor="accent6" w:themeShade="BF"/>
          <w:sz w:val="18"/>
          <w:szCs w:val="18"/>
          <w:lang w:val="nl-BE"/>
        </w:rPr>
        <w:t>tweetalig</w:t>
      </w:r>
      <w:r w:rsidRPr="00FB31FA">
        <w:rPr>
          <w:b/>
          <w:color w:val="E36C0A" w:themeColor="accent6" w:themeShade="BF"/>
          <w:sz w:val="18"/>
          <w:szCs w:val="18"/>
          <w:lang w:val="nl-BE"/>
        </w:rPr>
        <w:t>!!</w:t>
      </w:r>
    </w:p>
    <w:p w:rsidR="00C94CB9" w:rsidRPr="00FB31FA" w:rsidRDefault="00C94CB9" w:rsidP="00C94CB9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>
        <w:rPr>
          <w:b/>
          <w:color w:val="FF0000"/>
          <w:sz w:val="18"/>
          <w:szCs w:val="18"/>
          <w:lang w:val="nl-BE"/>
        </w:rPr>
        <w:t>#DEPOT_NIS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NIS code voor het indienen van lijsten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(S3)</w:t>
      </w:r>
    </w:p>
    <w:p w:rsidR="00C94CB9" w:rsidRPr="00C94CB9" w:rsidRDefault="00C94CB9" w:rsidP="00C94CB9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#DEPOT_TYPE_BUR#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>Ty</w:t>
      </w:r>
      <w:r>
        <w:rPr>
          <w:sz w:val="18"/>
          <w:szCs w:val="18"/>
          <w:lang w:val="nl-BE"/>
        </w:rPr>
        <w:t>pe van het bureau voor het indienen van lijsten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(S2)</w:t>
      </w:r>
    </w:p>
    <w:p w:rsidR="00780F88" w:rsidRPr="00FB31FA" w:rsidRDefault="00780F88" w:rsidP="00EE1CB6">
      <w:pPr>
        <w:tabs>
          <w:tab w:val="left" w:pos="3402"/>
        </w:tabs>
        <w:spacing w:after="0" w:line="276" w:lineRule="auto"/>
        <w:ind w:right="-851"/>
        <w:rPr>
          <w:b/>
          <w:color w:val="4F81BD" w:themeColor="accent1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#S2_S3#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312C">
        <w:rPr>
          <w:sz w:val="18"/>
          <w:szCs w:val="18"/>
          <w:lang w:val="nl-BE"/>
        </w:rPr>
        <w:t xml:space="preserve">Samenvoeging van Niveau, NIS code, </w:t>
      </w:r>
      <w:r w:rsidR="000B3F54">
        <w:rPr>
          <w:sz w:val="18"/>
          <w:szCs w:val="18"/>
          <w:lang w:val="nl-BE"/>
        </w:rPr>
        <w:t>talenregeling</w:t>
      </w:r>
      <w:r w:rsidR="00AE312C">
        <w:rPr>
          <w:sz w:val="18"/>
          <w:szCs w:val="18"/>
          <w:lang w:val="nl-BE"/>
        </w:rPr>
        <w:t xml:space="preserve"> </w:t>
      </w:r>
      <w:r w:rsidR="00EE1CB6" w:rsidRPr="00FB31FA">
        <w:rPr>
          <w:b/>
          <w:color w:val="4F81BD" w:themeColor="accent1"/>
          <w:sz w:val="18"/>
          <w:szCs w:val="18"/>
          <w:lang w:val="nl-BE"/>
        </w:rPr>
        <w:t>(S2+S3+S9)</w:t>
      </w:r>
    </w:p>
    <w:p w:rsidR="00B119AF" w:rsidRPr="00FB31FA" w:rsidRDefault="00AE312C" w:rsidP="00AE312C">
      <w:pPr>
        <w:tabs>
          <w:tab w:val="left" w:pos="3402"/>
        </w:tabs>
        <w:spacing w:after="0" w:line="276" w:lineRule="auto"/>
        <w:ind w:right="-851"/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ab/>
      </w:r>
      <w:r w:rsidRPr="00AE312C">
        <w:rPr>
          <w:b/>
          <w:color w:val="E36C0A" w:themeColor="accent6" w:themeShade="BF"/>
          <w:sz w:val="18"/>
          <w:szCs w:val="18"/>
          <w:lang w:val="nl-BE"/>
        </w:rPr>
        <w:t>Opmerking</w:t>
      </w:r>
      <w:r>
        <w:rPr>
          <w:b/>
          <w:color w:val="E36C0A" w:themeColor="accent6" w:themeShade="BF"/>
          <w:sz w:val="18"/>
          <w:szCs w:val="18"/>
          <w:lang w:val="nl-BE"/>
        </w:rPr>
        <w:t xml:space="preserve">: </w:t>
      </w:r>
      <w:r>
        <w:rPr>
          <w:sz w:val="18"/>
          <w:szCs w:val="18"/>
          <w:lang w:val="nl-BE"/>
        </w:rPr>
        <w:t xml:space="preserve">De </w:t>
      </w:r>
      <w:r w:rsidR="000B3F54">
        <w:rPr>
          <w:sz w:val="18"/>
          <w:szCs w:val="18"/>
          <w:lang w:val="nl-BE"/>
        </w:rPr>
        <w:t>talenregeling</w:t>
      </w:r>
      <w:r>
        <w:rPr>
          <w:sz w:val="18"/>
          <w:szCs w:val="18"/>
          <w:lang w:val="nl-BE"/>
        </w:rPr>
        <w:t xml:space="preserve"> wordt alleen bepaald wanneer dit noodzakelijk is (Brussel)</w:t>
      </w:r>
    </w:p>
    <w:p w:rsidR="008B0AD8" w:rsidRPr="00FB31FA" w:rsidRDefault="008B0AD8">
      <w:pPr>
        <w:spacing w:after="20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br w:type="page"/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lastRenderedPageBreak/>
        <w:t>#S2#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383439">
        <w:rPr>
          <w:sz w:val="18"/>
          <w:szCs w:val="18"/>
          <w:lang w:val="nl-BE"/>
        </w:rPr>
        <w:t>Niveau van het bureau voor het arrest van lijsten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(S2)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#S3#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383439">
        <w:rPr>
          <w:sz w:val="18"/>
          <w:szCs w:val="18"/>
          <w:lang w:val="nl-BE"/>
        </w:rPr>
        <w:t xml:space="preserve">NIS code voor de entiteit van het arrest van lijsten </w:t>
      </w:r>
      <w:r w:rsidRPr="00FB31FA">
        <w:rPr>
          <w:b/>
          <w:color w:val="4F81BD" w:themeColor="accent1"/>
          <w:sz w:val="18"/>
          <w:szCs w:val="18"/>
          <w:lang w:val="nl-BE"/>
        </w:rPr>
        <w:t>(S3)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#S8#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383439">
        <w:rPr>
          <w:sz w:val="18"/>
          <w:szCs w:val="18"/>
          <w:lang w:val="nl-BE"/>
        </w:rPr>
        <w:t xml:space="preserve">Aantal geldige biljetten </w:t>
      </w:r>
      <w:r w:rsidRPr="00FB31FA">
        <w:rPr>
          <w:b/>
          <w:color w:val="4F81BD" w:themeColor="accent1"/>
          <w:sz w:val="18"/>
          <w:szCs w:val="18"/>
          <w:lang w:val="nl-BE"/>
        </w:rPr>
        <w:t>(S8)</w:t>
      </w:r>
    </w:p>
    <w:p w:rsidR="00780F88" w:rsidRPr="00FB31FA" w:rsidRDefault="00780F88" w:rsidP="00780F88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#S4#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0B3F54">
        <w:rPr>
          <w:sz w:val="18"/>
          <w:szCs w:val="18"/>
          <w:lang w:val="nl-BE"/>
        </w:rPr>
        <w:t>Maximum aantal effectieven in de kieskring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(S4)</w:t>
      </w:r>
    </w:p>
    <w:p w:rsidR="00780F88" w:rsidRPr="00FB31FA" w:rsidRDefault="00780F88" w:rsidP="00780F88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#S5#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0B3F54">
        <w:rPr>
          <w:sz w:val="18"/>
          <w:szCs w:val="18"/>
          <w:lang w:val="nl-BE"/>
        </w:rPr>
        <w:t xml:space="preserve">Maximum aantal opvolgers in de kieskring </w:t>
      </w:r>
      <w:r w:rsidRPr="00FB31FA">
        <w:rPr>
          <w:b/>
          <w:color w:val="4F81BD" w:themeColor="accent1"/>
          <w:sz w:val="18"/>
          <w:szCs w:val="18"/>
          <w:lang w:val="nl-BE"/>
        </w:rPr>
        <w:t>(S5)</w:t>
      </w:r>
    </w:p>
    <w:p w:rsidR="00780F88" w:rsidRPr="00FB31FA" w:rsidRDefault="00780F88" w:rsidP="00780F88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#S9#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0B3F54">
        <w:rPr>
          <w:sz w:val="18"/>
          <w:szCs w:val="18"/>
          <w:lang w:val="nl-BE"/>
        </w:rPr>
        <w:t>Id talenregeling in de kieskring (tabel</w:t>
      </w:r>
      <w:r w:rsidRPr="00FB31FA">
        <w:rPr>
          <w:sz w:val="18"/>
          <w:szCs w:val="18"/>
          <w:lang w:val="nl-BE"/>
        </w:rPr>
        <w:t xml:space="preserve"> 1.3) </w:t>
      </w:r>
      <w:r w:rsidRPr="00FB31FA">
        <w:rPr>
          <w:b/>
          <w:color w:val="4F81BD" w:themeColor="accent1"/>
          <w:sz w:val="18"/>
          <w:szCs w:val="18"/>
          <w:lang w:val="nl-BE"/>
        </w:rPr>
        <w:t>(S9)</w:t>
      </w:r>
    </w:p>
    <w:p w:rsidR="00780F88" w:rsidRPr="00FB31FA" w:rsidRDefault="00780F88" w:rsidP="00780F88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#S10#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E7BBF">
        <w:rPr>
          <w:sz w:val="18"/>
          <w:szCs w:val="18"/>
          <w:lang w:val="nl-BE"/>
        </w:rPr>
        <w:t>Aantal geregistreerde biljetten</w:t>
      </w:r>
      <w:r w:rsidR="00C80234" w:rsidRPr="00FB31FA">
        <w:rPr>
          <w:sz w:val="18"/>
          <w:szCs w:val="18"/>
          <w:lang w:val="nl-BE"/>
        </w:rPr>
        <w:t xml:space="preserve"> </w:t>
      </w:r>
      <w:r w:rsidR="00C80234" w:rsidRPr="00FB31FA">
        <w:rPr>
          <w:b/>
          <w:color w:val="4F81BD" w:themeColor="accent1"/>
          <w:sz w:val="18"/>
          <w:szCs w:val="18"/>
          <w:lang w:val="nl-BE"/>
        </w:rPr>
        <w:t>(S10)</w:t>
      </w:r>
    </w:p>
    <w:p w:rsidR="00780F88" w:rsidRPr="00FB31FA" w:rsidRDefault="00780F88" w:rsidP="00780F88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#S11#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E7BBF">
        <w:rPr>
          <w:sz w:val="18"/>
          <w:szCs w:val="18"/>
          <w:lang w:val="nl-BE"/>
        </w:rPr>
        <w:t>Aantal ongeldige en blanco biljetten</w:t>
      </w:r>
      <w:r w:rsidR="00C80234" w:rsidRPr="00FB31FA">
        <w:rPr>
          <w:sz w:val="18"/>
          <w:szCs w:val="18"/>
          <w:lang w:val="nl-BE"/>
        </w:rPr>
        <w:t xml:space="preserve"> </w:t>
      </w:r>
      <w:r w:rsidR="00C80234" w:rsidRPr="00FB31FA">
        <w:rPr>
          <w:b/>
          <w:color w:val="4F81BD" w:themeColor="accent1"/>
          <w:sz w:val="18"/>
          <w:szCs w:val="18"/>
          <w:lang w:val="nl-BE"/>
        </w:rPr>
        <w:t>(S11)</w:t>
      </w:r>
    </w:p>
    <w:p w:rsidR="00780F88" w:rsidRPr="00FB31FA" w:rsidRDefault="00780F88" w:rsidP="00780F88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#S12#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E7BBF">
        <w:rPr>
          <w:sz w:val="18"/>
          <w:szCs w:val="18"/>
          <w:lang w:val="nl-BE"/>
        </w:rPr>
        <w:t>Aantal verkozenen te verkiezen</w:t>
      </w:r>
      <w:r w:rsidR="00C80234" w:rsidRPr="00FB31FA">
        <w:rPr>
          <w:sz w:val="18"/>
          <w:szCs w:val="18"/>
          <w:lang w:val="nl-BE"/>
        </w:rPr>
        <w:t xml:space="preserve"> </w:t>
      </w:r>
      <w:r w:rsidR="00C80234" w:rsidRPr="00FB31FA">
        <w:rPr>
          <w:b/>
          <w:color w:val="4F81BD" w:themeColor="accent1"/>
          <w:sz w:val="18"/>
          <w:szCs w:val="18"/>
          <w:lang w:val="nl-BE"/>
        </w:rPr>
        <w:t>(S12)</w:t>
      </w:r>
    </w:p>
    <w:p w:rsidR="003112DE" w:rsidRPr="00FB31FA" w:rsidRDefault="003112DE" w:rsidP="003112DE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#S13#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E7BBF">
        <w:rPr>
          <w:sz w:val="18"/>
          <w:szCs w:val="18"/>
          <w:lang w:val="nl-BE"/>
        </w:rPr>
        <w:t>Globale check-sum van het bestand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(S13)</w:t>
      </w:r>
    </w:p>
    <w:p w:rsidR="00780F88" w:rsidRPr="00FB31FA" w:rsidRDefault="00780F88" w:rsidP="00780F88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#S14#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E7BBF">
        <w:rPr>
          <w:sz w:val="18"/>
          <w:szCs w:val="18"/>
          <w:lang w:val="nl-BE"/>
        </w:rPr>
        <w:t xml:space="preserve">Aantal geldige biljetten van het </w:t>
      </w:r>
      <w:r w:rsidR="00C80234" w:rsidRPr="00FB31FA">
        <w:rPr>
          <w:sz w:val="18"/>
          <w:szCs w:val="18"/>
          <w:lang w:val="nl-BE"/>
        </w:rPr>
        <w:t xml:space="preserve">type E5 </w:t>
      </w:r>
      <w:r w:rsidR="00C80234" w:rsidRPr="00FB31FA">
        <w:rPr>
          <w:b/>
          <w:color w:val="4F81BD" w:themeColor="accent1"/>
          <w:sz w:val="18"/>
          <w:szCs w:val="18"/>
          <w:lang w:val="nl-BE"/>
        </w:rPr>
        <w:t>(S14)</w:t>
      </w:r>
    </w:p>
    <w:p w:rsidR="00780F88" w:rsidRPr="007E6560" w:rsidRDefault="00780F88" w:rsidP="00780F88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#S15#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E7BBF">
        <w:rPr>
          <w:sz w:val="18"/>
          <w:szCs w:val="18"/>
          <w:lang w:val="nl-BE"/>
        </w:rPr>
        <w:t xml:space="preserve">Aantal ongeldige en blanco biljetten van het </w:t>
      </w:r>
      <w:r w:rsidR="00C80234" w:rsidRPr="00FB31FA">
        <w:rPr>
          <w:sz w:val="18"/>
          <w:szCs w:val="18"/>
          <w:lang w:val="nl-BE"/>
        </w:rPr>
        <w:t xml:space="preserve">type E5 </w:t>
      </w:r>
      <w:r w:rsidR="00C80234" w:rsidRPr="00FB31FA">
        <w:rPr>
          <w:b/>
          <w:color w:val="4F81BD" w:themeColor="accent1"/>
          <w:sz w:val="18"/>
          <w:szCs w:val="18"/>
          <w:lang w:val="nl-BE"/>
        </w:rPr>
        <w:t>(S15)</w:t>
      </w:r>
    </w:p>
    <w:p w:rsidR="00780F88" w:rsidRPr="007E6560" w:rsidRDefault="00780F88" w:rsidP="00780F88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i/>
          <w:color w:val="FF0000"/>
          <w:sz w:val="18"/>
          <w:szCs w:val="18"/>
          <w:lang w:val="nl-BE"/>
        </w:rPr>
        <w:t>#</w:t>
      </w:r>
      <w:r w:rsidR="00BE7BBF">
        <w:rPr>
          <w:b/>
          <w:i/>
          <w:color w:val="FF0000"/>
          <w:sz w:val="18"/>
          <w:szCs w:val="18"/>
          <w:lang w:val="nl-BE"/>
        </w:rPr>
        <w:t>TELLER</w:t>
      </w:r>
      <w:r w:rsidRPr="00FB31FA">
        <w:rPr>
          <w:b/>
          <w:i/>
          <w:color w:val="FF0000"/>
          <w:sz w:val="18"/>
          <w:szCs w:val="18"/>
          <w:lang w:val="nl-BE"/>
        </w:rPr>
        <w:t>_BXL#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E7BBF">
        <w:rPr>
          <w:sz w:val="18"/>
          <w:szCs w:val="18"/>
          <w:lang w:val="nl-BE"/>
        </w:rPr>
        <w:t>Herhaling van de tellers in het geval van een dubbele telling</w:t>
      </w:r>
      <w:r w:rsidR="00DA6164" w:rsidRPr="00FB31FA">
        <w:rPr>
          <w:i/>
          <w:sz w:val="18"/>
          <w:szCs w:val="18"/>
          <w:lang w:val="nl-BE"/>
        </w:rPr>
        <w:t xml:space="preserve"> (</w:t>
      </w:r>
      <w:r w:rsidR="00BE7BBF">
        <w:rPr>
          <w:i/>
          <w:sz w:val="18"/>
          <w:szCs w:val="18"/>
          <w:lang w:val="nl-BE"/>
        </w:rPr>
        <w:t>zie punt</w:t>
      </w:r>
      <w:r w:rsidR="00DA6164" w:rsidRPr="00FB31FA">
        <w:rPr>
          <w:i/>
          <w:sz w:val="18"/>
          <w:szCs w:val="18"/>
          <w:lang w:val="nl-BE"/>
        </w:rPr>
        <w:t xml:space="preserve"> 1B)</w:t>
      </w:r>
    </w:p>
    <w:p w:rsidR="00780F88" w:rsidRPr="00FB31FA" w:rsidRDefault="00780F88" w:rsidP="00780F88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#TOT_VV#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7E6560">
        <w:rPr>
          <w:sz w:val="18"/>
          <w:szCs w:val="18"/>
          <w:lang w:val="nl-BE"/>
        </w:rPr>
        <w:t>Totaal aantal geldige biljetten in de entiteit</w:t>
      </w:r>
    </w:p>
    <w:p w:rsidR="00780F88" w:rsidRPr="00FB31FA" w:rsidRDefault="00780F88" w:rsidP="00780F88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#T4#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7E6560">
        <w:rPr>
          <w:sz w:val="18"/>
          <w:szCs w:val="18"/>
          <w:lang w:val="nl-BE"/>
        </w:rPr>
        <w:t>Aantal verwerkte bureaus</w:t>
      </w:r>
      <w:r w:rsidR="006857B5" w:rsidRPr="00FB31FA">
        <w:rPr>
          <w:sz w:val="18"/>
          <w:szCs w:val="18"/>
          <w:lang w:val="nl-BE"/>
        </w:rPr>
        <w:t xml:space="preserve"> </w:t>
      </w:r>
      <w:r w:rsidR="006857B5" w:rsidRPr="00FB31FA">
        <w:rPr>
          <w:b/>
          <w:color w:val="4F81BD" w:themeColor="accent1"/>
          <w:sz w:val="18"/>
          <w:szCs w:val="18"/>
          <w:lang w:val="nl-BE"/>
        </w:rPr>
        <w:t>(T4)</w:t>
      </w:r>
    </w:p>
    <w:p w:rsidR="00780F88" w:rsidRPr="00FB31FA" w:rsidRDefault="00780F88" w:rsidP="006857B5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#T5#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7E6560">
        <w:rPr>
          <w:sz w:val="18"/>
          <w:szCs w:val="18"/>
          <w:lang w:val="nl-BE"/>
        </w:rPr>
        <w:t xml:space="preserve">Totaal aantal bureaus </w:t>
      </w:r>
      <w:r w:rsidR="006857B5" w:rsidRPr="00FB31FA">
        <w:rPr>
          <w:b/>
          <w:color w:val="4F81BD" w:themeColor="accent1"/>
          <w:sz w:val="18"/>
          <w:szCs w:val="18"/>
          <w:lang w:val="nl-BE"/>
        </w:rPr>
        <w:t>(T5)</w:t>
      </w:r>
    </w:p>
    <w:p w:rsidR="006857B5" w:rsidRPr="00FB31FA" w:rsidRDefault="006857B5" w:rsidP="006857B5">
      <w:pPr>
        <w:tabs>
          <w:tab w:val="left" w:pos="3402"/>
        </w:tabs>
        <w:spacing w:after="0" w:line="276" w:lineRule="auto"/>
        <w:rPr>
          <w:b/>
          <w:color w:val="FF0000"/>
          <w:sz w:val="10"/>
          <w:szCs w:val="10"/>
          <w:lang w:val="nl-BE"/>
        </w:rPr>
      </w:pPr>
    </w:p>
    <w:p w:rsidR="00780F88" w:rsidRPr="00FB31FA" w:rsidRDefault="007E6560" w:rsidP="00780F88">
      <w:pPr>
        <w:tabs>
          <w:tab w:val="left" w:pos="3402"/>
        </w:tabs>
        <w:spacing w:after="0" w:line="257" w:lineRule="auto"/>
        <w:rPr>
          <w:b/>
          <w:i/>
          <w:color w:val="FF0000"/>
          <w:sz w:val="18"/>
          <w:szCs w:val="18"/>
          <w:lang w:val="nl-BE"/>
        </w:rPr>
      </w:pPr>
      <w:r>
        <w:rPr>
          <w:b/>
          <w:i/>
          <w:color w:val="FF0000"/>
          <w:sz w:val="18"/>
          <w:szCs w:val="18"/>
          <w:lang w:val="nl-BE"/>
        </w:rPr>
        <w:t>#LIJST_LIJSTEN</w:t>
      </w:r>
      <w:r w:rsidR="00780F88" w:rsidRPr="00FB31FA">
        <w:rPr>
          <w:b/>
          <w:i/>
          <w:color w:val="FF0000"/>
          <w:sz w:val="18"/>
          <w:szCs w:val="18"/>
          <w:lang w:val="nl-BE"/>
        </w:rPr>
        <w:t>#</w:t>
      </w:r>
      <w:r w:rsidR="00780F88" w:rsidRPr="00FB31FA">
        <w:rPr>
          <w:b/>
          <w:i/>
          <w:color w:val="FF0000"/>
          <w:sz w:val="18"/>
          <w:szCs w:val="18"/>
          <w:lang w:val="nl-BE"/>
        </w:rPr>
        <w:tab/>
      </w:r>
      <w:r>
        <w:rPr>
          <w:i/>
          <w:sz w:val="18"/>
          <w:szCs w:val="18"/>
          <w:lang w:val="nl-BE"/>
        </w:rPr>
        <w:t>Zie punt 2</w:t>
      </w:r>
    </w:p>
    <w:p w:rsidR="00780F88" w:rsidRPr="00FB31FA" w:rsidRDefault="007E6560" w:rsidP="00780F88">
      <w:pPr>
        <w:spacing w:after="200" w:line="276" w:lineRule="auto"/>
        <w:rPr>
          <w:lang w:val="nl-BE"/>
        </w:rPr>
      </w:pPr>
      <w:r>
        <w:rPr>
          <w:lang w:val="nl-BE"/>
        </w:rPr>
        <w:t>Opmerking</w:t>
      </w:r>
      <w:r w:rsidR="00780F88" w:rsidRPr="00FB31FA">
        <w:rPr>
          <w:lang w:val="nl-BE"/>
        </w:rPr>
        <w:t>:</w:t>
      </w:r>
    </w:p>
    <w:p w:rsidR="006A134F" w:rsidRPr="00FB31FA" w:rsidRDefault="006A134F" w:rsidP="006A134F">
      <w:pPr>
        <w:spacing w:after="0" w:line="276" w:lineRule="auto"/>
        <w:rPr>
          <w:color w:val="4F81BD" w:themeColor="accent1"/>
          <w:sz w:val="18"/>
          <w:szCs w:val="18"/>
          <w:lang w:val="nl-BE"/>
        </w:rPr>
      </w:pPr>
      <w:r w:rsidRPr="00FB31FA">
        <w:rPr>
          <w:lang w:val="nl-BE"/>
        </w:rPr>
        <w:tab/>
      </w:r>
      <w:r w:rsidRPr="00FB31FA">
        <w:rPr>
          <w:b/>
          <w:color w:val="4F81BD" w:themeColor="accent1"/>
          <w:sz w:val="18"/>
          <w:szCs w:val="18"/>
          <w:lang w:val="nl-BE"/>
        </w:rPr>
        <w:t>(xx)</w:t>
      </w:r>
      <w:r w:rsidRPr="00FB31FA">
        <w:rPr>
          <w:color w:val="4F81BD" w:themeColor="accent1"/>
          <w:sz w:val="18"/>
          <w:szCs w:val="18"/>
          <w:lang w:val="nl-BE"/>
        </w:rPr>
        <w:tab/>
      </w:r>
      <w:r>
        <w:rPr>
          <w:color w:val="4F81BD" w:themeColor="accent1"/>
          <w:sz w:val="18"/>
          <w:szCs w:val="18"/>
          <w:lang w:val="nl-BE"/>
        </w:rPr>
        <w:t>referentie t.o.v. het F formaat</w:t>
      </w:r>
    </w:p>
    <w:p w:rsidR="006A134F" w:rsidRPr="00FB31FA" w:rsidRDefault="006A134F" w:rsidP="006A134F">
      <w:pPr>
        <w:spacing w:after="0" w:line="276" w:lineRule="auto"/>
        <w:rPr>
          <w:color w:val="4F81BD" w:themeColor="accent1"/>
          <w:sz w:val="18"/>
          <w:szCs w:val="18"/>
          <w:lang w:val="nl-BE"/>
        </w:rPr>
      </w:pPr>
      <w:r w:rsidRPr="00FB31FA">
        <w:rPr>
          <w:color w:val="4F81BD" w:themeColor="accent1"/>
          <w:sz w:val="18"/>
          <w:szCs w:val="18"/>
          <w:lang w:val="nl-BE"/>
        </w:rPr>
        <w:tab/>
      </w:r>
      <w:r w:rsidRPr="00FB31FA">
        <w:rPr>
          <w:color w:val="4F81BD" w:themeColor="accent1"/>
          <w:sz w:val="18"/>
          <w:szCs w:val="18"/>
          <w:lang w:val="nl-BE"/>
        </w:rPr>
        <w:tab/>
      </w:r>
      <w:r>
        <w:rPr>
          <w:color w:val="4F81BD" w:themeColor="accent1"/>
          <w:sz w:val="18"/>
          <w:szCs w:val="18"/>
          <w:lang w:val="nl-BE"/>
        </w:rPr>
        <w:t xml:space="preserve">De letter komt overeen met het type van de lijn </w:t>
      </w:r>
    </w:p>
    <w:p w:rsidR="006A134F" w:rsidRPr="00FB31FA" w:rsidRDefault="006A134F" w:rsidP="006A134F">
      <w:pPr>
        <w:spacing w:after="0" w:line="276" w:lineRule="auto"/>
        <w:rPr>
          <w:lang w:val="nl-BE"/>
        </w:rPr>
      </w:pPr>
      <w:r w:rsidRPr="00FB31FA">
        <w:rPr>
          <w:color w:val="4F81BD" w:themeColor="accent1"/>
          <w:sz w:val="18"/>
          <w:szCs w:val="18"/>
          <w:lang w:val="nl-BE"/>
        </w:rPr>
        <w:tab/>
      </w:r>
      <w:r w:rsidRPr="00FB31FA">
        <w:rPr>
          <w:color w:val="4F81BD" w:themeColor="accent1"/>
          <w:sz w:val="18"/>
          <w:szCs w:val="18"/>
          <w:lang w:val="nl-BE"/>
        </w:rPr>
        <w:tab/>
      </w:r>
      <w:r>
        <w:rPr>
          <w:color w:val="4F81BD" w:themeColor="accent1"/>
          <w:sz w:val="18"/>
          <w:szCs w:val="18"/>
          <w:lang w:val="nl-BE"/>
        </w:rPr>
        <w:t xml:space="preserve">Een cijfer komt overeen met cijfer van de zone van die lijn </w:t>
      </w:r>
    </w:p>
    <w:p w:rsidR="00780F88" w:rsidRPr="00FB31FA" w:rsidRDefault="00780F88" w:rsidP="00780F88">
      <w:pPr>
        <w:spacing w:after="200" w:line="276" w:lineRule="auto"/>
        <w:rPr>
          <w:lang w:val="nl-BE"/>
        </w:rPr>
      </w:pPr>
    </w:p>
    <w:p w:rsidR="00D07B45" w:rsidRPr="00FB31FA" w:rsidRDefault="00E85AAD" w:rsidP="00D07B45">
      <w:pPr>
        <w:spacing w:after="200" w:line="276" w:lineRule="auto"/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>Berekening van de globale check-sum van het bestand</w:t>
      </w:r>
      <w:r w:rsidR="00D07B45" w:rsidRPr="00FB31FA">
        <w:rPr>
          <w:b/>
          <w:i/>
          <w:color w:val="4F81BD" w:themeColor="accent1"/>
          <w:lang w:val="nl-BE"/>
        </w:rPr>
        <w:t>:</w:t>
      </w:r>
    </w:p>
    <w:p w:rsidR="00780F88" w:rsidRPr="00FB31FA" w:rsidRDefault="00E85AAD">
      <w:pPr>
        <w:rPr>
          <w:lang w:val="nl-BE"/>
        </w:rPr>
      </w:pPr>
      <w:r>
        <w:rPr>
          <w:lang w:val="nl-BE"/>
        </w:rPr>
        <w:t>De check-sum zal getoond worden op de PVs en geïmplementeerd worden in het EML bestand.</w:t>
      </w:r>
    </w:p>
    <w:p w:rsidR="008B4E55" w:rsidRPr="00FB31FA" w:rsidRDefault="005D6C3B">
      <w:pPr>
        <w:rPr>
          <w:lang w:val="nl-BE"/>
        </w:rPr>
      </w:pPr>
      <w:r w:rsidRPr="005D6C3B">
        <w:rPr>
          <w:lang w:val="nl-BE"/>
        </w:rPr>
        <w:t>Het wordt als volgt bepaald, met dien verstande dat de volgorde van de cijfers het onderstaande schema moet volgen</w:t>
      </w:r>
      <w:r w:rsidR="008B4E55" w:rsidRPr="00FB31FA">
        <w:rPr>
          <w:lang w:val="nl-BE"/>
        </w:rPr>
        <w:t>: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Geldige stemmen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Gedeponeerde biljetten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Blanco en ongeldige stemmen</w:t>
      </w:r>
    </w:p>
    <w:p w:rsidR="008B4E55" w:rsidRPr="00FB31FA" w:rsidRDefault="005D6C3B" w:rsidP="008B4E55">
      <w:pPr>
        <w:pStyle w:val="Paragraphedeliste"/>
        <w:numPr>
          <w:ilvl w:val="1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Indien verkiezing voor BR: Blanco en ongeldige stemmen * 2</w:t>
      </w:r>
    </w:p>
    <w:p w:rsidR="008B4E55" w:rsidRPr="00FB31FA" w:rsidRDefault="005D6C3B" w:rsidP="008B4E55">
      <w:pPr>
        <w:pStyle w:val="Paragraphedeliste"/>
        <w:numPr>
          <w:ilvl w:val="1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Indien verkiezing voor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EU </w:t>
      </w:r>
      <w:r>
        <w:rPr>
          <w:sz w:val="18"/>
          <w:szCs w:val="18"/>
          <w:lang w:val="nl-BE"/>
        </w:rPr>
        <w:t xml:space="preserve">en de entiteit begint met </w:t>
      </w:r>
      <w:r w:rsidR="008B4E55" w:rsidRPr="00FB31FA">
        <w:rPr>
          <w:sz w:val="18"/>
          <w:szCs w:val="18"/>
          <w:lang w:val="nl-BE"/>
        </w:rPr>
        <w:t>21</w:t>
      </w:r>
      <w:r>
        <w:rPr>
          <w:sz w:val="18"/>
          <w:szCs w:val="18"/>
          <w:lang w:val="nl-BE"/>
        </w:rPr>
        <w:t xml:space="preserve"> of 23101: Blanco en ongeldige stemmen</w:t>
      </w:r>
      <w:r w:rsidR="008B4E55" w:rsidRPr="00FB31FA">
        <w:rPr>
          <w:sz w:val="18"/>
          <w:szCs w:val="18"/>
          <w:lang w:val="nl-BE"/>
        </w:rPr>
        <w:t xml:space="preserve"> * 2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</w:t>
      </w:r>
      <w:r w:rsidR="008B4E55" w:rsidRPr="00FB31FA">
        <w:rPr>
          <w:sz w:val="18"/>
          <w:szCs w:val="18"/>
          <w:lang w:val="nl-BE"/>
        </w:rPr>
        <w:t xml:space="preserve"> 1 </w:t>
      </w:r>
      <w:r>
        <w:rPr>
          <w:sz w:val="18"/>
          <w:szCs w:val="18"/>
          <w:lang w:val="nl-BE"/>
        </w:rPr>
        <w:t>subcategorie</w:t>
      </w:r>
      <w:r w:rsidR="008B4E55" w:rsidRPr="00FB31FA">
        <w:rPr>
          <w:sz w:val="18"/>
          <w:szCs w:val="18"/>
          <w:lang w:val="nl-BE"/>
        </w:rPr>
        <w:t xml:space="preserve"> 1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1 </w:t>
      </w:r>
      <w:r>
        <w:rPr>
          <w:sz w:val="18"/>
          <w:szCs w:val="18"/>
          <w:lang w:val="nl-BE"/>
        </w:rPr>
        <w:t>subcategorie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2</w:t>
      </w:r>
    </w:p>
    <w:p w:rsidR="00F83B71" w:rsidRPr="00FB31FA" w:rsidRDefault="005D6C3B" w:rsidP="00F83B71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</w:t>
      </w:r>
      <w:r w:rsidRPr="00FB31FA">
        <w:rPr>
          <w:sz w:val="18"/>
          <w:szCs w:val="18"/>
          <w:lang w:val="nl-BE"/>
        </w:rPr>
        <w:t xml:space="preserve"> </w:t>
      </w:r>
      <w:r w:rsidR="00F83B71" w:rsidRPr="00FB31FA">
        <w:rPr>
          <w:sz w:val="18"/>
          <w:szCs w:val="18"/>
          <w:lang w:val="nl-BE"/>
        </w:rPr>
        <w:t xml:space="preserve">1 </w:t>
      </w:r>
      <w:r>
        <w:rPr>
          <w:sz w:val="18"/>
          <w:szCs w:val="18"/>
          <w:lang w:val="nl-BE"/>
        </w:rPr>
        <w:t>subcategorie</w:t>
      </w:r>
      <w:r w:rsidRPr="00FB31FA">
        <w:rPr>
          <w:sz w:val="18"/>
          <w:szCs w:val="18"/>
          <w:lang w:val="nl-BE"/>
        </w:rPr>
        <w:t xml:space="preserve"> </w:t>
      </w:r>
      <w:r w:rsidR="00F83B71" w:rsidRPr="00FB31FA">
        <w:rPr>
          <w:sz w:val="18"/>
          <w:szCs w:val="18"/>
          <w:lang w:val="nl-BE"/>
        </w:rPr>
        <w:t>4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1 </w:t>
      </w:r>
      <w:r>
        <w:rPr>
          <w:sz w:val="18"/>
          <w:szCs w:val="18"/>
          <w:lang w:val="nl-BE"/>
        </w:rPr>
        <w:t>subcategorie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3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2 </w:t>
      </w:r>
      <w:r>
        <w:rPr>
          <w:sz w:val="18"/>
          <w:szCs w:val="18"/>
          <w:lang w:val="nl-BE"/>
        </w:rPr>
        <w:t>subcategorie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1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2 </w:t>
      </w:r>
      <w:r>
        <w:rPr>
          <w:sz w:val="18"/>
          <w:szCs w:val="18"/>
          <w:lang w:val="nl-BE"/>
        </w:rPr>
        <w:t>subcategorie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2</w:t>
      </w:r>
    </w:p>
    <w:p w:rsidR="00F83B71" w:rsidRPr="00FB31FA" w:rsidRDefault="005D6C3B" w:rsidP="00F83B71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</w:t>
      </w:r>
      <w:r w:rsidRPr="00FB31FA">
        <w:rPr>
          <w:sz w:val="18"/>
          <w:szCs w:val="18"/>
          <w:lang w:val="nl-BE"/>
        </w:rPr>
        <w:t xml:space="preserve"> </w:t>
      </w:r>
      <w:r w:rsidR="00F83B71" w:rsidRPr="00FB31FA">
        <w:rPr>
          <w:sz w:val="18"/>
          <w:szCs w:val="18"/>
          <w:lang w:val="nl-BE"/>
        </w:rPr>
        <w:t xml:space="preserve">2 </w:t>
      </w:r>
      <w:r>
        <w:rPr>
          <w:sz w:val="18"/>
          <w:szCs w:val="18"/>
          <w:lang w:val="nl-BE"/>
        </w:rPr>
        <w:t>subcategorie</w:t>
      </w:r>
      <w:r w:rsidRPr="00FB31FA">
        <w:rPr>
          <w:sz w:val="18"/>
          <w:szCs w:val="18"/>
          <w:lang w:val="nl-BE"/>
        </w:rPr>
        <w:t xml:space="preserve"> </w:t>
      </w:r>
      <w:r w:rsidR="00F83B71" w:rsidRPr="00FB31FA">
        <w:rPr>
          <w:sz w:val="18"/>
          <w:szCs w:val="18"/>
          <w:lang w:val="nl-BE"/>
        </w:rPr>
        <w:t>4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2 </w:t>
      </w:r>
      <w:r>
        <w:rPr>
          <w:sz w:val="18"/>
          <w:szCs w:val="18"/>
          <w:lang w:val="nl-BE"/>
        </w:rPr>
        <w:t>subcategorie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3</w:t>
      </w:r>
    </w:p>
    <w:p w:rsidR="008B4E55" w:rsidRPr="00FB31FA" w:rsidRDefault="008B4E55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…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="008B4E55" w:rsidRPr="00FB31FA">
        <w:rPr>
          <w:sz w:val="18"/>
          <w:szCs w:val="18"/>
          <w:lang w:val="nl-BE"/>
        </w:rPr>
        <w:t xml:space="preserve"> N </w:t>
      </w:r>
      <w:r w:rsidR="00BC0157">
        <w:rPr>
          <w:sz w:val="18"/>
          <w:szCs w:val="18"/>
          <w:lang w:val="nl-BE"/>
        </w:rPr>
        <w:t>subcategorie</w:t>
      </w:r>
      <w:r w:rsidR="00BC0157"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1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N </w:t>
      </w:r>
      <w:r w:rsidR="00BC0157">
        <w:rPr>
          <w:sz w:val="18"/>
          <w:szCs w:val="18"/>
          <w:lang w:val="nl-BE"/>
        </w:rPr>
        <w:t>subcategorie</w:t>
      </w:r>
      <w:r w:rsidR="00BC0157"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2</w:t>
      </w:r>
    </w:p>
    <w:p w:rsidR="00F83B71" w:rsidRPr="00FB31FA" w:rsidRDefault="005D6C3B" w:rsidP="00F83B71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F83B71" w:rsidRPr="00FB31FA">
        <w:rPr>
          <w:sz w:val="18"/>
          <w:szCs w:val="18"/>
          <w:lang w:val="nl-BE"/>
        </w:rPr>
        <w:t xml:space="preserve">N </w:t>
      </w:r>
      <w:r w:rsidR="00BC0157">
        <w:rPr>
          <w:sz w:val="18"/>
          <w:szCs w:val="18"/>
          <w:lang w:val="nl-BE"/>
        </w:rPr>
        <w:t>subcategorie</w:t>
      </w:r>
      <w:r w:rsidR="00BC0157" w:rsidRPr="00FB31FA">
        <w:rPr>
          <w:sz w:val="18"/>
          <w:szCs w:val="18"/>
          <w:lang w:val="nl-BE"/>
        </w:rPr>
        <w:t xml:space="preserve"> </w:t>
      </w:r>
      <w:r w:rsidR="00F83B71" w:rsidRPr="00FB31FA">
        <w:rPr>
          <w:sz w:val="18"/>
          <w:szCs w:val="18"/>
          <w:lang w:val="nl-BE"/>
        </w:rPr>
        <w:t>4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N </w:t>
      </w:r>
      <w:r w:rsidR="00BC0157">
        <w:rPr>
          <w:sz w:val="18"/>
          <w:szCs w:val="18"/>
          <w:lang w:val="nl-BE"/>
        </w:rPr>
        <w:t>subcategorie</w:t>
      </w:r>
      <w:r w:rsidR="00BC0157"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3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1 </w:t>
      </w:r>
      <w:r w:rsidR="00BC0157">
        <w:rPr>
          <w:sz w:val="18"/>
          <w:szCs w:val="18"/>
          <w:lang w:val="nl-BE"/>
        </w:rPr>
        <w:t>effectief</w:t>
      </w:r>
      <w:r w:rsidR="008B4E55" w:rsidRPr="00FB31FA">
        <w:rPr>
          <w:sz w:val="18"/>
          <w:szCs w:val="18"/>
          <w:lang w:val="nl-BE"/>
        </w:rPr>
        <w:t xml:space="preserve"> 1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1 </w:t>
      </w:r>
      <w:r w:rsidR="00BC0157">
        <w:rPr>
          <w:sz w:val="18"/>
          <w:szCs w:val="18"/>
          <w:lang w:val="nl-BE"/>
        </w:rPr>
        <w:t>effectief</w:t>
      </w:r>
      <w:r w:rsidR="00BC0157"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2</w:t>
      </w:r>
    </w:p>
    <w:p w:rsidR="008B4E55" w:rsidRPr="00FB31FA" w:rsidRDefault="008B4E55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…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1 </w:t>
      </w:r>
      <w:r w:rsidR="00BC0157">
        <w:rPr>
          <w:sz w:val="18"/>
          <w:szCs w:val="18"/>
          <w:lang w:val="nl-BE"/>
        </w:rPr>
        <w:t>effectief</w:t>
      </w:r>
      <w:r w:rsidR="00BC0157" w:rsidRPr="00FB31FA">
        <w:rPr>
          <w:sz w:val="18"/>
          <w:szCs w:val="18"/>
          <w:lang w:val="nl-BE"/>
        </w:rPr>
        <w:t xml:space="preserve"> </w:t>
      </w:r>
      <w:r w:rsidR="00DC029D" w:rsidRPr="00FB31FA">
        <w:rPr>
          <w:sz w:val="18"/>
          <w:szCs w:val="18"/>
          <w:lang w:val="nl-BE"/>
        </w:rPr>
        <w:t>x1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1 </w:t>
      </w:r>
      <w:r w:rsidR="00BC0157">
        <w:rPr>
          <w:sz w:val="18"/>
          <w:szCs w:val="18"/>
          <w:lang w:val="nl-BE"/>
        </w:rPr>
        <w:t>opvolger</w:t>
      </w:r>
      <w:r w:rsidR="008B4E55" w:rsidRPr="00FB31FA">
        <w:rPr>
          <w:sz w:val="18"/>
          <w:szCs w:val="18"/>
          <w:lang w:val="nl-BE"/>
        </w:rPr>
        <w:t xml:space="preserve"> 1</w:t>
      </w:r>
    </w:p>
    <w:p w:rsidR="008B4E55" w:rsidRPr="00FB31FA" w:rsidRDefault="005D6C3B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1 </w:t>
      </w:r>
      <w:r w:rsidR="00BC0157">
        <w:rPr>
          <w:sz w:val="18"/>
          <w:szCs w:val="18"/>
          <w:lang w:val="nl-BE"/>
        </w:rPr>
        <w:t>opvolger</w:t>
      </w:r>
      <w:r w:rsidR="00BC0157"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2</w:t>
      </w:r>
    </w:p>
    <w:p w:rsidR="008B4E55" w:rsidRPr="00FB31FA" w:rsidRDefault="008B4E55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…</w:t>
      </w:r>
    </w:p>
    <w:p w:rsidR="008B0AD8" w:rsidRPr="00FB31FA" w:rsidRDefault="008B0AD8" w:rsidP="008B0AD8">
      <w:pPr>
        <w:pStyle w:val="Paragraphedeliste"/>
        <w:ind w:left="1065"/>
        <w:rPr>
          <w:sz w:val="18"/>
          <w:szCs w:val="18"/>
          <w:lang w:val="nl-BE"/>
        </w:rPr>
      </w:pP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lastRenderedPageBreak/>
        <w:t>Lijsten</w:t>
      </w:r>
      <w:r w:rsidR="008B4E55" w:rsidRPr="00FB31FA">
        <w:rPr>
          <w:sz w:val="18"/>
          <w:szCs w:val="18"/>
          <w:lang w:val="nl-BE"/>
        </w:rPr>
        <w:t xml:space="preserve"> 1 </w:t>
      </w:r>
      <w:r>
        <w:rPr>
          <w:sz w:val="18"/>
          <w:szCs w:val="18"/>
          <w:lang w:val="nl-BE"/>
        </w:rPr>
        <w:t>opvolger</w:t>
      </w:r>
      <w:r w:rsidR="008B4E55" w:rsidRPr="00FB31FA">
        <w:rPr>
          <w:sz w:val="18"/>
          <w:szCs w:val="18"/>
          <w:lang w:val="nl-BE"/>
        </w:rPr>
        <w:t xml:space="preserve"> </w:t>
      </w:r>
      <w:r w:rsidR="00DC029D" w:rsidRPr="00FB31FA">
        <w:rPr>
          <w:sz w:val="18"/>
          <w:szCs w:val="18"/>
          <w:lang w:val="nl-BE"/>
        </w:rPr>
        <w:t>y1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2 </w:t>
      </w:r>
      <w:r>
        <w:rPr>
          <w:sz w:val="18"/>
          <w:szCs w:val="18"/>
          <w:lang w:val="nl-BE"/>
        </w:rPr>
        <w:t>effectief</w:t>
      </w:r>
      <w:r w:rsidR="008B4E55" w:rsidRPr="00FB31FA">
        <w:rPr>
          <w:sz w:val="18"/>
          <w:szCs w:val="18"/>
          <w:lang w:val="nl-BE"/>
        </w:rPr>
        <w:t xml:space="preserve"> 1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2 </w:t>
      </w:r>
      <w:r>
        <w:rPr>
          <w:sz w:val="18"/>
          <w:szCs w:val="18"/>
          <w:lang w:val="nl-BE"/>
        </w:rPr>
        <w:t>effectief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2</w:t>
      </w:r>
    </w:p>
    <w:p w:rsidR="008B4E55" w:rsidRPr="00FB31FA" w:rsidRDefault="008B4E55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…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2 </w:t>
      </w:r>
      <w:r>
        <w:rPr>
          <w:sz w:val="18"/>
          <w:szCs w:val="18"/>
          <w:lang w:val="nl-BE"/>
        </w:rPr>
        <w:t>effectief</w:t>
      </w:r>
      <w:r w:rsidRPr="00FB31FA">
        <w:rPr>
          <w:sz w:val="18"/>
          <w:szCs w:val="18"/>
          <w:lang w:val="nl-BE"/>
        </w:rPr>
        <w:t xml:space="preserve"> </w:t>
      </w:r>
      <w:r w:rsidR="00DC029D" w:rsidRPr="00FB31FA">
        <w:rPr>
          <w:sz w:val="18"/>
          <w:szCs w:val="18"/>
          <w:lang w:val="nl-BE"/>
        </w:rPr>
        <w:t>x2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2 </w:t>
      </w:r>
      <w:r>
        <w:rPr>
          <w:sz w:val="18"/>
          <w:szCs w:val="18"/>
          <w:lang w:val="nl-BE"/>
        </w:rPr>
        <w:t>opvolger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1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2 </w:t>
      </w:r>
      <w:r>
        <w:rPr>
          <w:sz w:val="18"/>
          <w:szCs w:val="18"/>
          <w:lang w:val="nl-BE"/>
        </w:rPr>
        <w:t>opvolger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2</w:t>
      </w:r>
    </w:p>
    <w:p w:rsidR="008B4E55" w:rsidRPr="00FB31FA" w:rsidRDefault="008B4E55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…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2 </w:t>
      </w:r>
      <w:r>
        <w:rPr>
          <w:sz w:val="18"/>
          <w:szCs w:val="18"/>
          <w:lang w:val="nl-BE"/>
        </w:rPr>
        <w:t>opvolger</w:t>
      </w:r>
      <w:r w:rsidRPr="00FB31FA">
        <w:rPr>
          <w:sz w:val="18"/>
          <w:szCs w:val="18"/>
          <w:lang w:val="nl-BE"/>
        </w:rPr>
        <w:t xml:space="preserve"> </w:t>
      </w:r>
      <w:r w:rsidR="00DC029D" w:rsidRPr="00FB31FA">
        <w:rPr>
          <w:sz w:val="18"/>
          <w:szCs w:val="18"/>
          <w:lang w:val="nl-BE"/>
        </w:rPr>
        <w:t>y2</w:t>
      </w:r>
    </w:p>
    <w:p w:rsidR="008B4E55" w:rsidRPr="00FB31FA" w:rsidRDefault="008B4E55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…</w:t>
      </w:r>
    </w:p>
    <w:p w:rsidR="008B4E55" w:rsidRPr="00FB31FA" w:rsidRDefault="008B4E55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…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N </w:t>
      </w:r>
      <w:r>
        <w:rPr>
          <w:sz w:val="18"/>
          <w:szCs w:val="18"/>
          <w:lang w:val="nl-BE"/>
        </w:rPr>
        <w:t>effectief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1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N </w:t>
      </w:r>
      <w:r>
        <w:rPr>
          <w:sz w:val="18"/>
          <w:szCs w:val="18"/>
          <w:lang w:val="nl-BE"/>
        </w:rPr>
        <w:t>effectief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2</w:t>
      </w:r>
    </w:p>
    <w:p w:rsidR="008B4E55" w:rsidRPr="00FB31FA" w:rsidRDefault="008B4E55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…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N </w:t>
      </w:r>
      <w:r>
        <w:rPr>
          <w:sz w:val="18"/>
          <w:szCs w:val="18"/>
          <w:lang w:val="nl-BE"/>
        </w:rPr>
        <w:t>effectief</w:t>
      </w:r>
      <w:r w:rsidRPr="00FB31FA">
        <w:rPr>
          <w:sz w:val="18"/>
          <w:szCs w:val="18"/>
          <w:lang w:val="nl-BE"/>
        </w:rPr>
        <w:t xml:space="preserve"> </w:t>
      </w:r>
      <w:r w:rsidR="00DC029D" w:rsidRPr="00FB31FA">
        <w:rPr>
          <w:sz w:val="18"/>
          <w:szCs w:val="18"/>
          <w:lang w:val="nl-BE"/>
        </w:rPr>
        <w:t>xn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N </w:t>
      </w:r>
      <w:r>
        <w:rPr>
          <w:sz w:val="18"/>
          <w:szCs w:val="18"/>
          <w:lang w:val="nl-BE"/>
        </w:rPr>
        <w:t>opvolger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1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N </w:t>
      </w:r>
      <w:r>
        <w:rPr>
          <w:sz w:val="18"/>
          <w:szCs w:val="18"/>
          <w:lang w:val="nl-BE"/>
        </w:rPr>
        <w:t>opvolger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>2</w:t>
      </w:r>
    </w:p>
    <w:p w:rsidR="008B4E55" w:rsidRPr="00FB31FA" w:rsidRDefault="008B4E55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…</w:t>
      </w:r>
    </w:p>
    <w:p w:rsidR="008B4E55" w:rsidRPr="00FB31FA" w:rsidRDefault="00DB703E" w:rsidP="008B4E55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Lijsten</w:t>
      </w:r>
      <w:r w:rsidRPr="00FB31FA">
        <w:rPr>
          <w:sz w:val="18"/>
          <w:szCs w:val="18"/>
          <w:lang w:val="nl-BE"/>
        </w:rPr>
        <w:t xml:space="preserve"> </w:t>
      </w:r>
      <w:r w:rsidR="008B4E55" w:rsidRPr="00FB31FA">
        <w:rPr>
          <w:sz w:val="18"/>
          <w:szCs w:val="18"/>
          <w:lang w:val="nl-BE"/>
        </w:rPr>
        <w:t xml:space="preserve">N </w:t>
      </w:r>
      <w:r>
        <w:rPr>
          <w:sz w:val="18"/>
          <w:szCs w:val="18"/>
          <w:lang w:val="nl-BE"/>
        </w:rPr>
        <w:t>opvolger</w:t>
      </w:r>
      <w:r w:rsidRPr="00FB31FA">
        <w:rPr>
          <w:sz w:val="18"/>
          <w:szCs w:val="18"/>
          <w:lang w:val="nl-BE"/>
        </w:rPr>
        <w:t xml:space="preserve"> </w:t>
      </w:r>
      <w:r w:rsidR="00DC029D" w:rsidRPr="00FB31FA">
        <w:rPr>
          <w:sz w:val="18"/>
          <w:szCs w:val="18"/>
          <w:lang w:val="nl-BE"/>
        </w:rPr>
        <w:t>y</w:t>
      </w:r>
      <w:r w:rsidR="008B4E55" w:rsidRPr="00FB31FA">
        <w:rPr>
          <w:sz w:val="18"/>
          <w:szCs w:val="18"/>
          <w:lang w:val="nl-BE"/>
        </w:rPr>
        <w:t>n</w:t>
      </w:r>
    </w:p>
    <w:p w:rsidR="008B4E55" w:rsidRPr="00FB31FA" w:rsidRDefault="008B4E55" w:rsidP="008B4E55">
      <w:pPr>
        <w:pStyle w:val="Paragraphedeliste"/>
        <w:ind w:left="1065"/>
        <w:rPr>
          <w:lang w:val="nl-BE"/>
        </w:rPr>
      </w:pPr>
    </w:p>
    <w:p w:rsidR="00E44C73" w:rsidRPr="00FB31FA" w:rsidRDefault="0027044F" w:rsidP="00E7790C">
      <w:pPr>
        <w:pStyle w:val="Paragraphedeliste"/>
        <w:ind w:left="567"/>
        <w:rPr>
          <w:lang w:val="nl-BE"/>
        </w:rPr>
      </w:pPr>
      <w:r>
        <w:rPr>
          <w:lang w:val="nl-BE"/>
        </w:rPr>
        <w:t xml:space="preserve">Een functie </w:t>
      </w:r>
      <w:r w:rsidR="00E44C73" w:rsidRPr="00FB31FA">
        <w:rPr>
          <w:lang w:val="nl-BE"/>
        </w:rPr>
        <w:t>(</w:t>
      </w:r>
      <w:r w:rsidR="00E44C73" w:rsidRPr="00FB31FA">
        <w:rPr>
          <w:b/>
          <w:lang w:val="nl-BE"/>
        </w:rPr>
        <w:t>PalDtmCheckSum</w:t>
      </w:r>
      <w:r w:rsidR="00E44C73" w:rsidRPr="00FB31FA">
        <w:rPr>
          <w:lang w:val="nl-BE"/>
        </w:rPr>
        <w:t xml:space="preserve">) </w:t>
      </w:r>
      <w:r w:rsidR="009B07B0">
        <w:rPr>
          <w:lang w:val="nl-BE"/>
        </w:rPr>
        <w:t xml:space="preserve">behandelt de voorgaande lijnen de ene na de andere met als invoerparameters twee gehele getallen </w:t>
      </w:r>
      <w:r w:rsidR="00E44C73" w:rsidRPr="00FB31FA">
        <w:rPr>
          <w:b/>
          <w:i/>
          <w:lang w:val="nl-BE"/>
        </w:rPr>
        <w:t>CheckSumIN</w:t>
      </w:r>
      <w:r w:rsidR="009B07B0">
        <w:rPr>
          <w:lang w:val="nl-BE"/>
        </w:rPr>
        <w:t xml:space="preserve"> en</w:t>
      </w:r>
      <w:r w:rsidR="00E44C73" w:rsidRPr="00FB31FA">
        <w:rPr>
          <w:lang w:val="nl-BE"/>
        </w:rPr>
        <w:t xml:space="preserve"> </w:t>
      </w:r>
      <w:r w:rsidR="00E44C73" w:rsidRPr="00FB31FA">
        <w:rPr>
          <w:b/>
          <w:i/>
          <w:lang w:val="nl-BE"/>
        </w:rPr>
        <w:t>X</w:t>
      </w:r>
      <w:r w:rsidR="00E44C73" w:rsidRPr="00FB31FA">
        <w:rPr>
          <w:lang w:val="nl-BE"/>
        </w:rPr>
        <w:t>.</w:t>
      </w:r>
    </w:p>
    <w:p w:rsidR="00E44C73" w:rsidRPr="00FB31FA" w:rsidRDefault="009B07B0" w:rsidP="00E44C73">
      <w:pPr>
        <w:pStyle w:val="Paragraphedeliste"/>
        <w:ind w:left="1065" w:firstLine="353"/>
        <w:rPr>
          <w:lang w:val="nl-BE"/>
        </w:rPr>
      </w:pPr>
      <w:r w:rsidRPr="009B07B0">
        <w:rPr>
          <w:b/>
          <w:lang w:val="nl-BE"/>
        </w:rPr>
        <w:t>Als</w:t>
      </w:r>
      <w:r>
        <w:rPr>
          <w:lang w:val="nl-BE"/>
        </w:rPr>
        <w:t xml:space="preserve"> CheckSumIN gelijk is aan</w:t>
      </w:r>
      <w:r w:rsidR="00E44C73" w:rsidRPr="00FB31FA">
        <w:rPr>
          <w:lang w:val="nl-BE"/>
        </w:rPr>
        <w:t xml:space="preserve"> NULL (Number_Null) </w:t>
      </w:r>
      <w:r w:rsidR="00E44C73" w:rsidRPr="00FB31FA">
        <w:rPr>
          <w:lang w:val="nl-BE"/>
        </w:rPr>
        <w:sym w:font="Wingdings" w:char="F0E0"/>
      </w:r>
      <w:r w:rsidR="00E44C73" w:rsidRPr="00FB31FA">
        <w:rPr>
          <w:lang w:val="nl-BE"/>
        </w:rPr>
        <w:t xml:space="preserve"> CheckSumOUT = X</w:t>
      </w:r>
      <w:r w:rsidR="00E7790C" w:rsidRPr="00FB31FA">
        <w:rPr>
          <w:lang w:val="nl-BE"/>
        </w:rPr>
        <w:t xml:space="preserve"> (1</w:t>
      </w:r>
      <w:r>
        <w:rPr>
          <w:vertAlign w:val="superscript"/>
          <w:lang w:val="nl-BE"/>
        </w:rPr>
        <w:t>e</w:t>
      </w:r>
      <w:r>
        <w:rPr>
          <w:lang w:val="nl-BE"/>
        </w:rPr>
        <w:t xml:space="preserve"> lijn</w:t>
      </w:r>
      <w:r w:rsidR="00E7790C" w:rsidRPr="00FB31FA">
        <w:rPr>
          <w:lang w:val="nl-BE"/>
        </w:rPr>
        <w:t>)</w:t>
      </w:r>
    </w:p>
    <w:p w:rsidR="00E44C73" w:rsidRPr="00FB31FA" w:rsidRDefault="009B07B0" w:rsidP="00E44C73">
      <w:pPr>
        <w:pStyle w:val="Paragraphedeliste"/>
        <w:ind w:left="1065" w:firstLine="353"/>
        <w:rPr>
          <w:lang w:val="nl-BE"/>
        </w:rPr>
      </w:pPr>
      <w:r>
        <w:rPr>
          <w:b/>
          <w:i/>
          <w:lang w:val="nl-BE"/>
        </w:rPr>
        <w:t>Anders</w:t>
      </w:r>
      <w:r w:rsidR="00E44C73" w:rsidRPr="00FB31FA">
        <w:rPr>
          <w:lang w:val="nl-BE"/>
        </w:rPr>
        <w:t>:</w:t>
      </w:r>
    </w:p>
    <w:p w:rsidR="00E44C73" w:rsidRPr="00FB31FA" w:rsidRDefault="00E44C73" w:rsidP="00E44C73">
      <w:pPr>
        <w:pStyle w:val="Paragraphedeliste"/>
        <w:ind w:left="1065" w:firstLine="353"/>
        <w:rPr>
          <w:lang w:val="nl-BE"/>
        </w:rPr>
      </w:pPr>
      <w:r w:rsidRPr="00FB31FA">
        <w:rPr>
          <w:lang w:val="nl-BE"/>
        </w:rPr>
        <w:tab/>
      </w:r>
      <w:r w:rsidR="009B07B0" w:rsidRPr="009B07B0">
        <w:rPr>
          <w:b/>
          <w:lang w:val="nl-BE"/>
        </w:rPr>
        <w:t>Als</w:t>
      </w:r>
      <w:r w:rsidRPr="00FB31FA">
        <w:rPr>
          <w:lang w:val="nl-BE"/>
        </w:rPr>
        <w:t xml:space="preserve"> X=0 </w:t>
      </w:r>
      <w:r w:rsidRPr="00FB31FA">
        <w:rPr>
          <w:lang w:val="nl-BE"/>
        </w:rPr>
        <w:sym w:font="Wingdings" w:char="F0E0"/>
      </w:r>
      <w:r w:rsidRPr="00FB31FA">
        <w:rPr>
          <w:lang w:val="nl-BE"/>
        </w:rPr>
        <w:t xml:space="preserve"> CheckSumOUT = CheckSumIN + 9</w:t>
      </w:r>
    </w:p>
    <w:p w:rsidR="00E44C73" w:rsidRPr="00FB31FA" w:rsidRDefault="00E44C73" w:rsidP="00E44C73">
      <w:pPr>
        <w:pStyle w:val="Paragraphedeliste"/>
        <w:ind w:left="1065" w:firstLine="353"/>
        <w:rPr>
          <w:lang w:val="nl-BE"/>
        </w:rPr>
      </w:pPr>
      <w:r w:rsidRPr="00FB31FA">
        <w:rPr>
          <w:lang w:val="nl-BE"/>
        </w:rPr>
        <w:tab/>
      </w:r>
      <w:r w:rsidR="009B07B0">
        <w:rPr>
          <w:b/>
          <w:i/>
          <w:lang w:val="nl-BE"/>
        </w:rPr>
        <w:t>Zoniet</w:t>
      </w:r>
      <w:r w:rsidRPr="00FB31FA">
        <w:rPr>
          <w:lang w:val="nl-BE"/>
        </w:rPr>
        <w:t>:</w:t>
      </w:r>
    </w:p>
    <w:p w:rsidR="00E44C73" w:rsidRPr="00FB31FA" w:rsidRDefault="00E44C73" w:rsidP="00E44C73">
      <w:pPr>
        <w:pStyle w:val="Paragraphedeliste"/>
        <w:ind w:left="1065" w:firstLine="353"/>
        <w:rPr>
          <w:lang w:val="nl-BE"/>
        </w:rPr>
      </w:pPr>
      <w:r w:rsidRPr="00FB31FA">
        <w:rPr>
          <w:lang w:val="nl-BE"/>
        </w:rPr>
        <w:tab/>
      </w:r>
      <w:r w:rsidRPr="00FB31FA">
        <w:rPr>
          <w:lang w:val="nl-BE"/>
        </w:rPr>
        <w:tab/>
        <w:t xml:space="preserve">CheckSumOUT = </w:t>
      </w:r>
      <w:proofErr w:type="gramStart"/>
      <w:r w:rsidRPr="00FB31FA">
        <w:rPr>
          <w:lang w:val="nl-BE"/>
        </w:rPr>
        <w:t>Modulo( (</w:t>
      </w:r>
      <w:proofErr w:type="gramEnd"/>
      <w:r w:rsidRPr="00FB31FA">
        <w:rPr>
          <w:lang w:val="nl-BE"/>
        </w:rPr>
        <w:t>CheckSumIN * X ) +1 , 99991 )</w:t>
      </w:r>
    </w:p>
    <w:p w:rsidR="00E44C73" w:rsidRPr="00FB31FA" w:rsidRDefault="00E44C73" w:rsidP="008B4E55">
      <w:pPr>
        <w:pStyle w:val="Paragraphedeliste"/>
        <w:ind w:left="1065"/>
        <w:rPr>
          <w:lang w:val="nl-BE"/>
        </w:rPr>
      </w:pPr>
    </w:p>
    <w:p w:rsidR="00E44C73" w:rsidRPr="00FB31FA" w:rsidRDefault="009B07B0" w:rsidP="008B4E55">
      <w:pPr>
        <w:pStyle w:val="Paragraphedeliste"/>
        <w:ind w:left="1065"/>
        <w:rPr>
          <w:lang w:val="nl-BE"/>
        </w:rPr>
      </w:pPr>
      <w:r>
        <w:rPr>
          <w:lang w:val="nl-BE"/>
        </w:rPr>
        <w:tab/>
        <w:t>Le CheckSumOUT wordt dus</w:t>
      </w:r>
      <w:r w:rsidR="00E44C73" w:rsidRPr="00FB31FA">
        <w:rPr>
          <w:lang w:val="nl-BE"/>
        </w:rPr>
        <w:t xml:space="preserve"> CheckSumIN </w:t>
      </w:r>
      <w:r>
        <w:rPr>
          <w:lang w:val="nl-BE"/>
        </w:rPr>
        <w:t>voor de volgende lijn van de berekening</w:t>
      </w:r>
      <w:r w:rsidR="00E44C73" w:rsidRPr="00FB31FA">
        <w:rPr>
          <w:lang w:val="nl-BE"/>
        </w:rPr>
        <w:t>.</w:t>
      </w:r>
    </w:p>
    <w:p w:rsidR="00E44C73" w:rsidRPr="00FB31FA" w:rsidRDefault="00E44C73" w:rsidP="008B4E55">
      <w:pPr>
        <w:pStyle w:val="Paragraphedeliste"/>
        <w:ind w:left="1065"/>
        <w:rPr>
          <w:lang w:val="nl-BE"/>
        </w:rPr>
      </w:pPr>
    </w:p>
    <w:p w:rsidR="00E44C73" w:rsidRPr="00FB31FA" w:rsidRDefault="009B07B0" w:rsidP="008B4E55">
      <w:pPr>
        <w:pStyle w:val="Paragraphedeliste"/>
        <w:ind w:left="1065"/>
        <w:rPr>
          <w:lang w:val="nl-BE"/>
        </w:rPr>
      </w:pPr>
      <w:r>
        <w:rPr>
          <w:lang w:val="nl-BE"/>
        </w:rPr>
        <w:t>Er bestaat een speciaal geval wanneer er twee colleges zijn:</w:t>
      </w:r>
      <w:r w:rsidR="00E44C73" w:rsidRPr="00FB31FA">
        <w:rPr>
          <w:lang w:val="nl-BE"/>
        </w:rPr>
        <w:t xml:space="preserve"> </w:t>
      </w:r>
      <w:r>
        <w:rPr>
          <w:lang w:val="nl-BE"/>
        </w:rPr>
        <w:t xml:space="preserve">met moet eerst het </w:t>
      </w:r>
      <w:r w:rsidR="00E44C73" w:rsidRPr="00FB31FA">
        <w:rPr>
          <w:lang w:val="nl-BE"/>
        </w:rPr>
        <w:t>FR</w:t>
      </w:r>
      <w:r>
        <w:rPr>
          <w:lang w:val="nl-BE"/>
        </w:rPr>
        <w:t xml:space="preserve"> college</w:t>
      </w:r>
      <w:r w:rsidR="00E44C73" w:rsidRPr="00FB31FA">
        <w:rPr>
          <w:lang w:val="nl-BE"/>
        </w:rPr>
        <w:t xml:space="preserve"> (92094) </w:t>
      </w:r>
      <w:r>
        <w:rPr>
          <w:lang w:val="nl-BE"/>
        </w:rPr>
        <w:t>behandelen en daarna het</w:t>
      </w:r>
      <w:r w:rsidR="00E44C73" w:rsidRPr="00FB31FA">
        <w:rPr>
          <w:lang w:val="nl-BE"/>
        </w:rPr>
        <w:t xml:space="preserve"> NL </w:t>
      </w:r>
      <w:r>
        <w:rPr>
          <w:lang w:val="nl-BE"/>
        </w:rPr>
        <w:t xml:space="preserve">college </w:t>
      </w:r>
      <w:r w:rsidR="00E44C73" w:rsidRPr="00FB31FA">
        <w:rPr>
          <w:lang w:val="nl-BE"/>
        </w:rPr>
        <w:t>(12025).</w:t>
      </w:r>
    </w:p>
    <w:p w:rsidR="00E44C73" w:rsidRPr="00FB31FA" w:rsidRDefault="00E44C73" w:rsidP="008B4E55">
      <w:pPr>
        <w:pStyle w:val="Paragraphedeliste"/>
        <w:ind w:left="1065"/>
        <w:rPr>
          <w:lang w:val="nl-BE"/>
        </w:rPr>
      </w:pPr>
    </w:p>
    <w:p w:rsidR="00E7790C" w:rsidRPr="00FB31FA" w:rsidRDefault="00E7790C" w:rsidP="008B4E55">
      <w:pPr>
        <w:pStyle w:val="Paragraphedeliste"/>
        <w:ind w:left="1065"/>
        <w:rPr>
          <w:lang w:val="nl-BE"/>
        </w:rPr>
      </w:pPr>
    </w:p>
    <w:p w:rsidR="008B0AD8" w:rsidRPr="00FB31FA" w:rsidRDefault="008B0AD8">
      <w:pPr>
        <w:spacing w:after="200" w:line="276" w:lineRule="auto"/>
        <w:rPr>
          <w:lang w:val="nl-BE"/>
        </w:rPr>
      </w:pPr>
      <w:r w:rsidRPr="00FB31FA">
        <w:rPr>
          <w:lang w:val="nl-BE"/>
        </w:rPr>
        <w:br w:type="page"/>
      </w:r>
    </w:p>
    <w:p w:rsidR="00E7790C" w:rsidRPr="00FB31FA" w:rsidRDefault="00E7790C" w:rsidP="008B4E55">
      <w:pPr>
        <w:pStyle w:val="Paragraphedeliste"/>
        <w:ind w:left="1065"/>
        <w:rPr>
          <w:lang w:val="nl-BE"/>
        </w:rPr>
      </w:pPr>
    </w:p>
    <w:p w:rsidR="00D07B45" w:rsidRPr="00FB31FA" w:rsidRDefault="00DA6164" w:rsidP="00DA6164">
      <w:pPr>
        <w:ind w:left="284"/>
        <w:rPr>
          <w:u w:val="single"/>
          <w:lang w:val="nl-BE"/>
        </w:rPr>
      </w:pPr>
      <w:r w:rsidRPr="00FB31FA">
        <w:rPr>
          <w:u w:val="single"/>
          <w:lang w:val="nl-BE"/>
        </w:rPr>
        <w:t>1B.</w:t>
      </w:r>
      <w:r w:rsidRPr="00FB31FA">
        <w:rPr>
          <w:u w:val="single"/>
          <w:lang w:val="nl-BE"/>
        </w:rPr>
        <w:tab/>
      </w:r>
      <w:r w:rsidR="00222CED">
        <w:rPr>
          <w:b/>
          <w:i/>
          <w:sz w:val="18"/>
          <w:szCs w:val="18"/>
          <w:u w:val="single"/>
          <w:lang w:val="nl-BE"/>
        </w:rPr>
        <w:t>#TELLER</w:t>
      </w:r>
      <w:r w:rsidRPr="00FB31FA">
        <w:rPr>
          <w:b/>
          <w:i/>
          <w:sz w:val="18"/>
          <w:szCs w:val="18"/>
          <w:u w:val="single"/>
          <w:lang w:val="nl-BE"/>
        </w:rPr>
        <w:t>_BXL#</w:t>
      </w:r>
    </w:p>
    <w:p w:rsidR="00AA1F87" w:rsidRPr="00FB31FA" w:rsidRDefault="00222CED" w:rsidP="00AA1F87">
      <w:pPr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 xml:space="preserve">Algemeen schema van de specifieke teller in het geval van een dubbele stemming: </w:t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&lt;/Selection&gt;</w:t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i/>
          <w:color w:val="00B050"/>
          <w:sz w:val="18"/>
          <w:szCs w:val="18"/>
          <w:lang w:val="nl-BE"/>
        </w:rPr>
      </w:pPr>
      <w:r w:rsidRPr="00FB31FA">
        <w:rPr>
          <w:i/>
          <w:color w:val="00B050"/>
          <w:sz w:val="18"/>
          <w:szCs w:val="18"/>
          <w:lang w:val="nl-BE"/>
        </w:rPr>
        <w:tab/>
      </w:r>
      <w:r w:rsidRPr="00FB31FA">
        <w:rPr>
          <w:i/>
          <w:color w:val="00B050"/>
          <w:sz w:val="18"/>
          <w:szCs w:val="18"/>
          <w:lang w:val="nl-BE"/>
        </w:rPr>
        <w:tab/>
      </w:r>
      <w:r w:rsidRPr="00FB31FA">
        <w:rPr>
          <w:i/>
          <w:color w:val="00B050"/>
          <w:sz w:val="18"/>
          <w:szCs w:val="18"/>
          <w:lang w:val="nl-BE"/>
        </w:rPr>
        <w:tab/>
      </w:r>
      <w:r w:rsidRPr="00FB31FA">
        <w:rPr>
          <w:i/>
          <w:color w:val="00B050"/>
          <w:sz w:val="18"/>
          <w:szCs w:val="18"/>
          <w:lang w:val="nl-BE"/>
        </w:rPr>
        <w:tab/>
      </w:r>
      <w:r w:rsidRPr="00FB31FA">
        <w:rPr>
          <w:i/>
          <w:color w:val="00B050"/>
          <w:sz w:val="18"/>
          <w:szCs w:val="18"/>
          <w:lang w:val="nl-BE"/>
        </w:rPr>
        <w:tab/>
      </w:r>
      <w:proofErr w:type="gramStart"/>
      <w:r w:rsidR="00222CED">
        <w:rPr>
          <w:i/>
          <w:color w:val="00B050"/>
          <w:sz w:val="18"/>
          <w:szCs w:val="18"/>
          <w:lang w:val="nl-BE"/>
        </w:rPr>
        <w:t>&lt;!—</w:t>
      </w:r>
      <w:proofErr w:type="gramEnd"/>
      <w:r w:rsidR="00222CED">
        <w:rPr>
          <w:i/>
          <w:color w:val="00B050"/>
          <w:sz w:val="18"/>
          <w:szCs w:val="18"/>
          <w:lang w:val="nl-BE"/>
        </w:rPr>
        <w:t>ENTITEIT SPECIFIEKE TELLERS 2</w:t>
      </w:r>
      <w:r w:rsidR="00222CED" w:rsidRPr="00222CED">
        <w:rPr>
          <w:i/>
          <w:color w:val="00B050"/>
          <w:sz w:val="18"/>
          <w:szCs w:val="18"/>
          <w:vertAlign w:val="superscript"/>
          <w:lang w:val="nl-BE"/>
        </w:rPr>
        <w:t>e</w:t>
      </w:r>
      <w:r w:rsidR="00222CED">
        <w:rPr>
          <w:i/>
          <w:color w:val="00B050"/>
          <w:sz w:val="18"/>
          <w:szCs w:val="18"/>
          <w:lang w:val="nl-BE"/>
        </w:rPr>
        <w:t xml:space="preserve"> lijn</w:t>
      </w:r>
      <w:r w:rsidRPr="00FB31FA">
        <w:rPr>
          <w:i/>
          <w:color w:val="00B050"/>
          <w:sz w:val="18"/>
          <w:szCs w:val="18"/>
          <w:lang w:val="nl-BE"/>
        </w:rPr>
        <w:t xml:space="preserve"> S --&gt;</w:t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 xml:space="preserve">&lt;Selection </w:t>
      </w:r>
      <w:r w:rsidR="008E1CD3" w:rsidRPr="00FB31FA">
        <w:rPr>
          <w:sz w:val="18"/>
          <w:szCs w:val="18"/>
          <w:lang w:val="nl-BE"/>
        </w:rPr>
        <w:t>C</w:t>
      </w:r>
      <w:r w:rsidR="00433395" w:rsidRPr="00FB31FA">
        <w:rPr>
          <w:sz w:val="18"/>
          <w:szCs w:val="18"/>
          <w:lang w:val="nl-BE"/>
        </w:rPr>
        <w:t>ategory</w:t>
      </w:r>
      <w:r w:rsidRPr="00FB31FA">
        <w:rPr>
          <w:sz w:val="18"/>
          <w:szCs w:val="18"/>
          <w:lang w:val="nl-BE"/>
        </w:rPr>
        <w:t>="</w:t>
      </w:r>
      <w:r w:rsidRPr="00FB31FA">
        <w:rPr>
          <w:b/>
          <w:color w:val="FF0000"/>
          <w:sz w:val="18"/>
          <w:szCs w:val="18"/>
          <w:lang w:val="nl-BE"/>
        </w:rPr>
        <w:t>#2S2_S3#</w:t>
      </w:r>
      <w:r w:rsidRPr="00FB31FA">
        <w:rPr>
          <w:sz w:val="18"/>
          <w:szCs w:val="18"/>
          <w:lang w:val="nl-BE"/>
        </w:rPr>
        <w:t>"&gt;</w:t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&lt;ReferendumOptionIdentifier&gt;foo&lt;/ReferendumOptionIdentifier&gt;</w:t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&lt;ValidVotes&gt;</w:t>
      </w:r>
      <w:r w:rsidRPr="00FB31FA">
        <w:rPr>
          <w:b/>
          <w:color w:val="FF0000"/>
          <w:sz w:val="18"/>
          <w:szCs w:val="18"/>
          <w:lang w:val="nl-BE"/>
        </w:rPr>
        <w:t>#2S8#</w:t>
      </w:r>
      <w:r w:rsidRPr="00FB31FA">
        <w:rPr>
          <w:sz w:val="18"/>
          <w:szCs w:val="18"/>
          <w:lang w:val="nl-BE"/>
        </w:rPr>
        <w:t>&lt;/ValidVotes&gt;</w:t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</w:t>
      </w:r>
      <w:r w:rsidRPr="00FB31FA">
        <w:rPr>
          <w:b/>
          <w:color w:val="FF0000"/>
          <w:sz w:val="18"/>
          <w:szCs w:val="18"/>
          <w:lang w:val="nl-BE"/>
        </w:rPr>
        <w:t>#2S2#</w:t>
      </w:r>
      <w:r w:rsidRPr="00FB31FA">
        <w:rPr>
          <w:sz w:val="18"/>
          <w:szCs w:val="18"/>
          <w:lang w:val="nl-BE"/>
        </w:rPr>
        <w:t>" Type="LevelDepositList"&gt;</w:t>
      </w:r>
      <w:r w:rsidRPr="00FB31FA">
        <w:rPr>
          <w:b/>
          <w:color w:val="FF0000"/>
          <w:sz w:val="18"/>
          <w:szCs w:val="18"/>
          <w:lang w:val="nl-BE"/>
        </w:rPr>
        <w:t>#2S3#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Id="S4" Type="SeatsToBeFilled"&gt;</w:t>
      </w:r>
      <w:r w:rsidRPr="00FB31FA">
        <w:rPr>
          <w:b/>
          <w:color w:val="FF0000"/>
          <w:sz w:val="18"/>
          <w:szCs w:val="18"/>
          <w:lang w:val="nl-BE"/>
        </w:rPr>
        <w:t>#2S4#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Id="S5" Type="SubstitutesMax"&gt;</w:t>
      </w:r>
      <w:r w:rsidRPr="00FB31FA">
        <w:rPr>
          <w:b/>
          <w:color w:val="FF0000"/>
          <w:sz w:val="18"/>
          <w:szCs w:val="18"/>
          <w:lang w:val="nl-BE"/>
        </w:rPr>
        <w:t>#2S5#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Id="S9" Type="LinguisticRegime"&gt;</w:t>
      </w:r>
      <w:r w:rsidRPr="00FB31FA">
        <w:rPr>
          <w:b/>
          <w:color w:val="FF0000"/>
          <w:sz w:val="18"/>
          <w:szCs w:val="18"/>
          <w:lang w:val="nl-BE"/>
        </w:rPr>
        <w:t>#2S9#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Id="S10" Type="VotesDeposited"&gt;</w:t>
      </w:r>
      <w:r w:rsidRPr="00FB31FA">
        <w:rPr>
          <w:b/>
          <w:color w:val="FF0000"/>
          <w:sz w:val="18"/>
          <w:szCs w:val="18"/>
          <w:lang w:val="nl-BE"/>
        </w:rPr>
        <w:t>#2S10#</w:t>
      </w:r>
      <w:r w:rsidRPr="00FB31FA">
        <w:rPr>
          <w:sz w:val="18"/>
          <w:szCs w:val="18"/>
          <w:lang w:val="nl-BE"/>
        </w:rPr>
        <w:t>&lt;/CountMetric&gt;</w:t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Id="S11" Type="BlankAndInvalidVotes"&gt;</w:t>
      </w:r>
      <w:r w:rsidRPr="00FB31FA">
        <w:rPr>
          <w:b/>
          <w:color w:val="FF0000"/>
          <w:sz w:val="18"/>
          <w:szCs w:val="18"/>
          <w:lang w:val="nl-BE"/>
        </w:rPr>
        <w:t>#2S11#</w:t>
      </w:r>
      <w:r w:rsidRPr="00FB31FA">
        <w:rPr>
          <w:sz w:val="18"/>
          <w:szCs w:val="18"/>
          <w:lang w:val="nl-BE"/>
        </w:rPr>
        <w:t>&lt;/CountMetric&gt;</w:t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Id="S12" Type="Echevins"&gt;</w:t>
      </w:r>
      <w:r w:rsidRPr="00FB31FA">
        <w:rPr>
          <w:b/>
          <w:color w:val="FF0000"/>
          <w:sz w:val="18"/>
          <w:szCs w:val="18"/>
          <w:lang w:val="nl-BE"/>
        </w:rPr>
        <w:t>#2S12#</w:t>
      </w:r>
      <w:r w:rsidRPr="00FB31FA">
        <w:rPr>
          <w:sz w:val="18"/>
          <w:szCs w:val="18"/>
          <w:lang w:val="nl-BE"/>
        </w:rPr>
        <w:t>&lt;/CountMetric&gt;</w:t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Id="S14" Type="ValidVote_E5"&gt;</w:t>
      </w:r>
      <w:r w:rsidRPr="00FB31FA">
        <w:rPr>
          <w:b/>
          <w:color w:val="FF0000"/>
          <w:sz w:val="18"/>
          <w:szCs w:val="18"/>
          <w:lang w:val="nl-BE"/>
        </w:rPr>
        <w:t>#2S14#</w:t>
      </w:r>
      <w:r w:rsidRPr="00FB31FA">
        <w:rPr>
          <w:sz w:val="18"/>
          <w:szCs w:val="18"/>
          <w:lang w:val="nl-BE"/>
        </w:rPr>
        <w:t>&lt;/CountMetric&gt;</w:t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Id="S15" Type="BlankAndInvalidVotes_E5"&gt;</w:t>
      </w:r>
      <w:r w:rsidRPr="00FB31FA">
        <w:rPr>
          <w:b/>
          <w:color w:val="FF0000"/>
          <w:sz w:val="18"/>
          <w:szCs w:val="18"/>
          <w:lang w:val="nl-BE"/>
        </w:rPr>
        <w:t>#2S15#</w:t>
      </w:r>
      <w:r w:rsidRPr="00FB31FA">
        <w:rPr>
          <w:sz w:val="18"/>
          <w:szCs w:val="18"/>
          <w:lang w:val="nl-BE"/>
        </w:rPr>
        <w:t>&lt;/CountMetric&gt;</w:t>
      </w:r>
      <w:r w:rsidRPr="00FB31FA">
        <w:rPr>
          <w:sz w:val="18"/>
          <w:szCs w:val="18"/>
          <w:lang w:val="nl-BE"/>
        </w:rPr>
        <w:tab/>
      </w:r>
    </w:p>
    <w:p w:rsidR="00AA1F87" w:rsidRPr="00FB31FA" w:rsidRDefault="00AA1F87" w:rsidP="00AA1F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i/>
          <w:color w:val="00B050"/>
          <w:sz w:val="18"/>
          <w:szCs w:val="18"/>
          <w:lang w:val="nl-BE"/>
        </w:rPr>
      </w:pPr>
      <w:r w:rsidRPr="00FB31FA">
        <w:rPr>
          <w:i/>
          <w:color w:val="00B050"/>
          <w:sz w:val="18"/>
          <w:szCs w:val="18"/>
          <w:lang w:val="nl-BE"/>
        </w:rPr>
        <w:tab/>
      </w:r>
      <w:r w:rsidRPr="00FB31FA">
        <w:rPr>
          <w:i/>
          <w:color w:val="00B050"/>
          <w:sz w:val="18"/>
          <w:szCs w:val="18"/>
          <w:lang w:val="nl-BE"/>
        </w:rPr>
        <w:tab/>
      </w:r>
      <w:r w:rsidRPr="00FB31FA">
        <w:rPr>
          <w:i/>
          <w:color w:val="00B050"/>
          <w:sz w:val="18"/>
          <w:szCs w:val="18"/>
          <w:lang w:val="nl-BE"/>
        </w:rPr>
        <w:tab/>
      </w:r>
      <w:r w:rsidRPr="00FB31FA">
        <w:rPr>
          <w:i/>
          <w:color w:val="00B050"/>
          <w:sz w:val="18"/>
          <w:szCs w:val="18"/>
          <w:lang w:val="nl-BE"/>
        </w:rPr>
        <w:tab/>
      </w:r>
      <w:r w:rsidRPr="00FB31FA">
        <w:rPr>
          <w:i/>
          <w:color w:val="00B050"/>
          <w:sz w:val="18"/>
          <w:szCs w:val="18"/>
          <w:lang w:val="nl-BE"/>
        </w:rPr>
        <w:tab/>
      </w:r>
      <w:proofErr w:type="gramStart"/>
      <w:r w:rsidRPr="00FB31FA">
        <w:rPr>
          <w:i/>
          <w:color w:val="00B050"/>
          <w:sz w:val="18"/>
          <w:szCs w:val="18"/>
          <w:lang w:val="nl-BE"/>
        </w:rPr>
        <w:t>&lt;!--</w:t>
      </w:r>
      <w:proofErr w:type="gramEnd"/>
      <w:r w:rsidRPr="00FB31FA">
        <w:rPr>
          <w:i/>
          <w:color w:val="00B050"/>
          <w:sz w:val="18"/>
          <w:szCs w:val="18"/>
          <w:lang w:val="nl-BE"/>
        </w:rPr>
        <w:t xml:space="preserve"> </w:t>
      </w:r>
      <w:r w:rsidR="00D7771F">
        <w:rPr>
          <w:i/>
          <w:color w:val="00B050"/>
          <w:sz w:val="18"/>
          <w:szCs w:val="18"/>
          <w:lang w:val="nl-BE"/>
        </w:rPr>
        <w:t>EINDE</w:t>
      </w:r>
      <w:r w:rsidRPr="00FB31FA">
        <w:rPr>
          <w:i/>
          <w:color w:val="00B050"/>
          <w:sz w:val="18"/>
          <w:szCs w:val="18"/>
          <w:lang w:val="nl-BE"/>
        </w:rPr>
        <w:t xml:space="preserve"> </w:t>
      </w:r>
      <w:r w:rsidR="00222CED">
        <w:rPr>
          <w:i/>
          <w:color w:val="00B050"/>
          <w:sz w:val="18"/>
          <w:szCs w:val="18"/>
          <w:lang w:val="nl-BE"/>
        </w:rPr>
        <w:t>ENTITEIT SPECIFIEKE TELLERS 2</w:t>
      </w:r>
      <w:r w:rsidR="00222CED" w:rsidRPr="00222CED">
        <w:rPr>
          <w:i/>
          <w:color w:val="00B050"/>
          <w:sz w:val="18"/>
          <w:szCs w:val="18"/>
          <w:vertAlign w:val="superscript"/>
          <w:lang w:val="nl-BE"/>
        </w:rPr>
        <w:t>e</w:t>
      </w:r>
      <w:r w:rsidR="00222CED">
        <w:rPr>
          <w:i/>
          <w:color w:val="00B050"/>
          <w:sz w:val="18"/>
          <w:szCs w:val="18"/>
          <w:lang w:val="nl-BE"/>
        </w:rPr>
        <w:t xml:space="preserve"> lijn</w:t>
      </w:r>
      <w:r w:rsidR="00222CED" w:rsidRPr="00FB31FA">
        <w:rPr>
          <w:i/>
          <w:color w:val="00B050"/>
          <w:sz w:val="18"/>
          <w:szCs w:val="18"/>
          <w:lang w:val="nl-BE"/>
        </w:rPr>
        <w:t xml:space="preserve"> S </w:t>
      </w:r>
      <w:r w:rsidRPr="00FB31FA">
        <w:rPr>
          <w:i/>
          <w:color w:val="00B050"/>
          <w:sz w:val="18"/>
          <w:szCs w:val="18"/>
          <w:lang w:val="nl-BE"/>
        </w:rPr>
        <w:t xml:space="preserve">--&gt; </w:t>
      </w:r>
    </w:p>
    <w:p w:rsidR="00AA1F87" w:rsidRPr="00FB31FA" w:rsidRDefault="00AA1F87">
      <w:pPr>
        <w:rPr>
          <w:lang w:val="nl-BE"/>
        </w:rPr>
      </w:pPr>
    </w:p>
    <w:p w:rsidR="00AA1F87" w:rsidRPr="00FB31FA" w:rsidRDefault="00C34B4D" w:rsidP="00AA1F87">
      <w:pPr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>Legende</w:t>
      </w:r>
      <w:r w:rsidR="00AA1F87" w:rsidRPr="00FB31FA">
        <w:rPr>
          <w:b/>
          <w:i/>
          <w:color w:val="4F81BD" w:themeColor="accent1"/>
          <w:lang w:val="nl-BE"/>
        </w:rPr>
        <w:t>:</w:t>
      </w:r>
    </w:p>
    <w:p w:rsidR="00AA1F87" w:rsidRPr="00FB31FA" w:rsidRDefault="00AA1F87" w:rsidP="00EE1CB6">
      <w:pPr>
        <w:tabs>
          <w:tab w:val="left" w:pos="3402"/>
        </w:tabs>
        <w:spacing w:after="0" w:line="276" w:lineRule="auto"/>
        <w:ind w:right="-851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#2S2_S3#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>
        <w:rPr>
          <w:sz w:val="18"/>
          <w:szCs w:val="18"/>
          <w:lang w:val="nl-BE"/>
        </w:rPr>
        <w:t>Samenstelling van niveau, NIS code en talenregeling (abbrev.)</w:t>
      </w:r>
      <w:r w:rsidR="00EE1CB6" w:rsidRPr="00FB31FA">
        <w:rPr>
          <w:sz w:val="18"/>
          <w:szCs w:val="18"/>
          <w:lang w:val="nl-BE"/>
        </w:rPr>
        <w:t xml:space="preserve"> </w:t>
      </w:r>
      <w:r w:rsidR="00EE1CB6" w:rsidRPr="00FB31FA">
        <w:rPr>
          <w:b/>
          <w:color w:val="4F81BD" w:themeColor="accent1"/>
          <w:sz w:val="18"/>
          <w:szCs w:val="18"/>
          <w:lang w:val="nl-BE"/>
        </w:rPr>
        <w:t>(S2+S3+S9)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#2S2#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 w:rsidRPr="00F22828">
        <w:rPr>
          <w:sz w:val="18"/>
          <w:szCs w:val="18"/>
          <w:lang w:val="nl-BE"/>
        </w:rPr>
        <w:t xml:space="preserve">Niveau van het bureau voor het arrest van lijsten </w:t>
      </w:r>
      <w:r w:rsidRPr="00FB31FA">
        <w:rPr>
          <w:b/>
          <w:color w:val="4F81BD" w:themeColor="accent1"/>
          <w:sz w:val="18"/>
          <w:szCs w:val="18"/>
          <w:lang w:val="nl-BE"/>
        </w:rPr>
        <w:t>(S2)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#2S3#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 w:rsidRPr="00F22828">
        <w:rPr>
          <w:sz w:val="18"/>
          <w:szCs w:val="18"/>
          <w:lang w:val="nl-BE"/>
        </w:rPr>
        <w:t xml:space="preserve">NIS code voor de entiteit van het arrest van lijsten </w:t>
      </w:r>
      <w:r w:rsidRPr="00FB31FA">
        <w:rPr>
          <w:b/>
          <w:color w:val="4F81BD" w:themeColor="accent1"/>
          <w:sz w:val="18"/>
          <w:szCs w:val="18"/>
          <w:lang w:val="nl-BE"/>
        </w:rPr>
        <w:t>(S3)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#2S8#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 w:rsidRPr="00F22828">
        <w:rPr>
          <w:sz w:val="18"/>
          <w:szCs w:val="18"/>
          <w:lang w:val="nl-BE"/>
        </w:rPr>
        <w:t>Aantal geldige biljetten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(S8)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#2S4#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 w:rsidRPr="00F22828">
        <w:rPr>
          <w:sz w:val="18"/>
          <w:szCs w:val="18"/>
          <w:lang w:val="nl-BE"/>
        </w:rPr>
        <w:t xml:space="preserve">Maximum aantal effectieven in de kieskring </w:t>
      </w:r>
      <w:r w:rsidRPr="00FB31FA">
        <w:rPr>
          <w:b/>
          <w:color w:val="4F81BD" w:themeColor="accent1"/>
          <w:sz w:val="18"/>
          <w:szCs w:val="18"/>
          <w:lang w:val="nl-BE"/>
        </w:rPr>
        <w:t>(S4)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#2S5#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 w:rsidRPr="00F22828">
        <w:rPr>
          <w:sz w:val="18"/>
          <w:szCs w:val="18"/>
          <w:lang w:val="nl-BE"/>
        </w:rPr>
        <w:t xml:space="preserve">Maximum aantal opvolgers in de kieskring </w:t>
      </w:r>
      <w:r w:rsidRPr="00FB31FA">
        <w:rPr>
          <w:b/>
          <w:color w:val="4F81BD" w:themeColor="accent1"/>
          <w:sz w:val="18"/>
          <w:szCs w:val="18"/>
          <w:lang w:val="nl-BE"/>
        </w:rPr>
        <w:t>(S5)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#2S9#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 w:rsidRPr="00F22828">
        <w:rPr>
          <w:sz w:val="18"/>
          <w:szCs w:val="18"/>
          <w:lang w:val="nl-BE"/>
        </w:rPr>
        <w:t>Id talenregeling in de kieskring</w:t>
      </w:r>
      <w:r w:rsidR="00F22828">
        <w:rPr>
          <w:sz w:val="18"/>
          <w:szCs w:val="18"/>
          <w:lang w:val="nl-BE"/>
        </w:rPr>
        <w:t xml:space="preserve"> (tabel </w:t>
      </w:r>
      <w:r w:rsidRPr="00FB31FA">
        <w:rPr>
          <w:sz w:val="18"/>
          <w:szCs w:val="18"/>
          <w:lang w:val="nl-BE"/>
        </w:rPr>
        <w:t xml:space="preserve">1.3) </w:t>
      </w:r>
      <w:r w:rsidRPr="00FB31FA">
        <w:rPr>
          <w:b/>
          <w:color w:val="4F81BD" w:themeColor="accent1"/>
          <w:sz w:val="18"/>
          <w:szCs w:val="18"/>
          <w:lang w:val="nl-BE"/>
        </w:rPr>
        <w:t>(S9)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#2S10#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 w:rsidRPr="00F22828">
        <w:rPr>
          <w:sz w:val="18"/>
          <w:szCs w:val="18"/>
          <w:lang w:val="nl-BE"/>
        </w:rPr>
        <w:t xml:space="preserve">Aantal geregistreerde biljetten </w:t>
      </w:r>
      <w:r w:rsidRPr="00FB31FA">
        <w:rPr>
          <w:b/>
          <w:color w:val="4F81BD" w:themeColor="accent1"/>
          <w:sz w:val="18"/>
          <w:szCs w:val="18"/>
          <w:lang w:val="nl-BE"/>
        </w:rPr>
        <w:t>(S10)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#2S11#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 w:rsidRPr="00F22828">
        <w:rPr>
          <w:sz w:val="18"/>
          <w:szCs w:val="18"/>
          <w:lang w:val="nl-BE"/>
        </w:rPr>
        <w:t>Aantal ongeldige en blanco biljetten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(S11)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#2S12#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 w:rsidRPr="00F22828">
        <w:rPr>
          <w:sz w:val="18"/>
          <w:szCs w:val="18"/>
          <w:lang w:val="nl-BE"/>
        </w:rPr>
        <w:t xml:space="preserve">Aantal verkozenen te verkiezen </w:t>
      </w:r>
      <w:r w:rsidRPr="00FB31FA">
        <w:rPr>
          <w:b/>
          <w:color w:val="4F81BD" w:themeColor="accent1"/>
          <w:sz w:val="18"/>
          <w:szCs w:val="18"/>
          <w:lang w:val="nl-BE"/>
        </w:rPr>
        <w:t>(S12)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#2S14#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 w:rsidRPr="00F22828">
        <w:rPr>
          <w:sz w:val="18"/>
          <w:szCs w:val="18"/>
          <w:lang w:val="nl-BE"/>
        </w:rPr>
        <w:t xml:space="preserve">Aantal geldige biljetten van het type E5 </w:t>
      </w:r>
      <w:r w:rsidRPr="00FB31FA">
        <w:rPr>
          <w:b/>
          <w:color w:val="4F81BD" w:themeColor="accent1"/>
          <w:sz w:val="18"/>
          <w:szCs w:val="18"/>
          <w:lang w:val="nl-BE"/>
        </w:rPr>
        <w:t>(S14)</w:t>
      </w:r>
    </w:p>
    <w:p w:rsidR="00AA1F87" w:rsidRPr="00FB31FA" w:rsidRDefault="00AA1F87" w:rsidP="00AA1F87">
      <w:pPr>
        <w:tabs>
          <w:tab w:val="left" w:pos="3402"/>
        </w:tabs>
        <w:spacing w:after="0" w:line="276" w:lineRule="auto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#2S15#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2828" w:rsidRPr="00F22828">
        <w:rPr>
          <w:sz w:val="18"/>
          <w:szCs w:val="18"/>
          <w:lang w:val="nl-BE"/>
        </w:rPr>
        <w:t xml:space="preserve">Aantal ongeldige en blanco biljetten van het type E5 </w:t>
      </w:r>
      <w:r w:rsidRPr="00FB31FA">
        <w:rPr>
          <w:b/>
          <w:color w:val="4F81BD" w:themeColor="accent1"/>
          <w:sz w:val="18"/>
          <w:szCs w:val="18"/>
          <w:lang w:val="nl-BE"/>
        </w:rPr>
        <w:t>(S15)</w:t>
      </w:r>
    </w:p>
    <w:p w:rsidR="00780F88" w:rsidRPr="00FB31FA" w:rsidRDefault="00780F88">
      <w:pPr>
        <w:rPr>
          <w:lang w:val="nl-BE"/>
        </w:rPr>
      </w:pPr>
    </w:p>
    <w:p w:rsidR="00556F14" w:rsidRPr="00FB31FA" w:rsidRDefault="00556F14">
      <w:pPr>
        <w:spacing w:after="200" w:line="276" w:lineRule="auto"/>
        <w:rPr>
          <w:lang w:val="nl-BE"/>
        </w:rPr>
      </w:pPr>
      <w:r w:rsidRPr="00FB31FA">
        <w:rPr>
          <w:lang w:val="nl-BE"/>
        </w:rPr>
        <w:br w:type="page"/>
      </w:r>
    </w:p>
    <w:p w:rsidR="00556F14" w:rsidRPr="00FB31FA" w:rsidRDefault="00215FB1" w:rsidP="00A77B79">
      <w:pPr>
        <w:pStyle w:val="Paragraphedeliste"/>
        <w:numPr>
          <w:ilvl w:val="0"/>
          <w:numId w:val="4"/>
        </w:numPr>
        <w:rPr>
          <w:b/>
          <w:sz w:val="24"/>
          <w:szCs w:val="24"/>
          <w:u w:val="single"/>
          <w:lang w:val="nl-BE"/>
        </w:rPr>
      </w:pPr>
      <w:r>
        <w:rPr>
          <w:b/>
          <w:sz w:val="24"/>
          <w:szCs w:val="24"/>
          <w:u w:val="single"/>
          <w:lang w:val="nl-BE"/>
        </w:rPr>
        <w:lastRenderedPageBreak/>
        <w:t>Resultaten lijst</w:t>
      </w:r>
    </w:p>
    <w:p w:rsidR="00556F14" w:rsidRPr="00FB31FA" w:rsidRDefault="00215FB1" w:rsidP="00556F14">
      <w:pPr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>Algemeen schema</w:t>
      </w:r>
      <w:r w:rsidR="00556F14" w:rsidRPr="00FB31FA">
        <w:rPr>
          <w:b/>
          <w:i/>
          <w:color w:val="4F81BD" w:themeColor="accent1"/>
          <w:lang w:val="nl-BE"/>
        </w:rPr>
        <w:t>:</w:t>
      </w:r>
    </w:p>
    <w:p w:rsidR="00556F14" w:rsidRPr="00FB31FA" w:rsidRDefault="00215FB1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i/>
          <w:color w:val="00B050"/>
          <w:sz w:val="18"/>
          <w:szCs w:val="18"/>
          <w:lang w:val="nl-BE"/>
        </w:rPr>
      </w:pPr>
      <w:proofErr w:type="gramStart"/>
      <w:r>
        <w:rPr>
          <w:i/>
          <w:color w:val="00B050"/>
          <w:sz w:val="18"/>
          <w:szCs w:val="18"/>
          <w:lang w:val="nl-BE"/>
        </w:rPr>
        <w:t>&lt;!--</w:t>
      </w:r>
      <w:proofErr w:type="gramEnd"/>
      <w:r>
        <w:rPr>
          <w:i/>
          <w:color w:val="00B050"/>
          <w:sz w:val="18"/>
          <w:szCs w:val="18"/>
          <w:lang w:val="nl-BE"/>
        </w:rPr>
        <w:t xml:space="preserve"> LIJST nummer #LIJST_NO# : #LIJST_NAAM</w:t>
      </w:r>
      <w:r w:rsidR="00556F14" w:rsidRPr="00FB31FA">
        <w:rPr>
          <w:i/>
          <w:color w:val="00B050"/>
          <w:sz w:val="18"/>
          <w:szCs w:val="18"/>
          <w:lang w:val="nl-BE"/>
        </w:rPr>
        <w:t># --&gt;</w:t>
      </w:r>
      <w:r w:rsidR="00556F14" w:rsidRPr="00FB31FA">
        <w:rPr>
          <w:i/>
          <w:color w:val="00B050"/>
          <w:sz w:val="18"/>
          <w:szCs w:val="18"/>
          <w:lang w:val="nl-BE"/>
        </w:rPr>
        <w:tab/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&lt;ReportingUnitVotes&gt;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&lt;ReportingUnitIdentifier IdNumber="</w:t>
      </w:r>
      <w:r w:rsidRPr="00FB31FA">
        <w:rPr>
          <w:b/>
          <w:color w:val="FF0000"/>
          <w:sz w:val="18"/>
          <w:szCs w:val="18"/>
          <w:lang w:val="nl-BE"/>
        </w:rPr>
        <w:t>#LISTE_NO#</w:t>
      </w:r>
      <w:r w:rsidRPr="00FB31FA">
        <w:rPr>
          <w:sz w:val="18"/>
          <w:szCs w:val="18"/>
          <w:lang w:val="nl-BE"/>
        </w:rPr>
        <w:t>"&gt;</w:t>
      </w:r>
      <w:r w:rsidR="00215FB1">
        <w:rPr>
          <w:b/>
          <w:color w:val="FF0000"/>
          <w:sz w:val="18"/>
          <w:szCs w:val="18"/>
          <w:lang w:val="nl-BE"/>
        </w:rPr>
        <w:t>#LISTE_NAAM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sz w:val="18"/>
          <w:szCs w:val="18"/>
          <w:lang w:val="nl-BE"/>
        </w:rPr>
        <w:t>&lt;/ReportingUnitIdentifier&gt;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Id="L7" Type="Titulars"&gt;</w:t>
      </w:r>
      <w:r w:rsidRPr="00FB31FA">
        <w:rPr>
          <w:b/>
          <w:color w:val="FF0000"/>
          <w:sz w:val="18"/>
          <w:szCs w:val="18"/>
          <w:lang w:val="nl-BE"/>
        </w:rPr>
        <w:t>#L7#</w:t>
      </w:r>
      <w:r w:rsidRPr="00FB31FA">
        <w:rPr>
          <w:sz w:val="18"/>
          <w:szCs w:val="18"/>
          <w:lang w:val="nl-BE"/>
        </w:rPr>
        <w:t>&lt;/CountMetric&gt;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Id="L8" Type="Substitutes"&gt;</w:t>
      </w:r>
      <w:r w:rsidRPr="00FB31FA">
        <w:rPr>
          <w:b/>
          <w:color w:val="FF0000"/>
          <w:sz w:val="18"/>
          <w:szCs w:val="18"/>
          <w:lang w:val="nl-BE"/>
        </w:rPr>
        <w:t>#L8#</w:t>
      </w:r>
      <w:r w:rsidRPr="00FB31FA">
        <w:rPr>
          <w:sz w:val="18"/>
          <w:szCs w:val="18"/>
          <w:lang w:val="nl-BE"/>
        </w:rPr>
        <w:t>&lt;/CountMetric&gt;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Id="L10" Type="LinguisticRegime"&gt;</w:t>
      </w:r>
      <w:r w:rsidRPr="00FB31FA">
        <w:rPr>
          <w:b/>
          <w:color w:val="FF0000"/>
          <w:sz w:val="18"/>
          <w:szCs w:val="18"/>
          <w:lang w:val="nl-BE"/>
        </w:rPr>
        <w:t>#L10#</w:t>
      </w:r>
      <w:r w:rsidRPr="00FB31FA">
        <w:rPr>
          <w:sz w:val="18"/>
          <w:szCs w:val="18"/>
          <w:lang w:val="nl-BE"/>
        </w:rPr>
        <w:t>&lt;/CountMetric&gt;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Type="</w:t>
      </w:r>
      <w:r w:rsidR="003303C7" w:rsidRPr="00FB31FA">
        <w:rPr>
          <w:sz w:val="18"/>
          <w:szCs w:val="18"/>
          <w:lang w:val="nl-BE"/>
        </w:rPr>
        <w:t>ListDepositOffice" Id="</w:t>
      </w:r>
      <w:r w:rsidR="003303C7" w:rsidRPr="00FB31FA">
        <w:rPr>
          <w:b/>
          <w:color w:val="FF0000"/>
          <w:sz w:val="18"/>
          <w:szCs w:val="18"/>
          <w:lang w:val="nl-BE"/>
        </w:rPr>
        <w:t>#L2#</w:t>
      </w:r>
      <w:r w:rsidR="003303C7" w:rsidRPr="00FB31FA">
        <w:rPr>
          <w:sz w:val="18"/>
          <w:szCs w:val="18"/>
          <w:lang w:val="nl-BE"/>
        </w:rPr>
        <w:t>"&gt;</w:t>
      </w:r>
      <w:r w:rsidR="003303C7" w:rsidRPr="00FB31FA">
        <w:rPr>
          <w:b/>
          <w:color w:val="FF0000"/>
          <w:sz w:val="18"/>
          <w:szCs w:val="18"/>
          <w:lang w:val="nl-BE"/>
        </w:rPr>
        <w:t>#L3#</w:t>
      </w:r>
      <w:r w:rsidRPr="00FB31FA">
        <w:rPr>
          <w:sz w:val="18"/>
          <w:szCs w:val="18"/>
          <w:lang w:val="nl-BE"/>
        </w:rPr>
        <w:t xml:space="preserve">&lt;/CountMetric&gt; 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&lt;Selection&gt;</w:t>
      </w:r>
    </w:p>
    <w:p w:rsidR="008531A5" w:rsidRPr="00FB31FA" w:rsidRDefault="00556F14" w:rsidP="008531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&lt;AffiliationIdentifier IdNumber="</w:t>
      </w:r>
      <w:r w:rsidR="00215FB1">
        <w:rPr>
          <w:b/>
          <w:color w:val="FF0000"/>
          <w:sz w:val="18"/>
          <w:szCs w:val="18"/>
          <w:lang w:val="nl-BE"/>
        </w:rPr>
        <w:t>#LIJST_NO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sz w:val="18"/>
          <w:szCs w:val="18"/>
          <w:lang w:val="nl-BE"/>
        </w:rPr>
        <w:t>" DisplayOrder="</w:t>
      </w:r>
      <w:r w:rsidR="00215FB1">
        <w:rPr>
          <w:b/>
          <w:color w:val="FF0000"/>
          <w:sz w:val="18"/>
          <w:szCs w:val="18"/>
          <w:lang w:val="nl-BE"/>
        </w:rPr>
        <w:t>#LIJST_SORT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sz w:val="18"/>
          <w:szCs w:val="18"/>
          <w:lang w:val="nl-BE"/>
        </w:rPr>
        <w:t>" ShortCode="</w:t>
      </w:r>
      <w:r w:rsidR="003303C7" w:rsidRPr="00FB31FA">
        <w:rPr>
          <w:b/>
          <w:color w:val="FF0000"/>
          <w:sz w:val="18"/>
          <w:szCs w:val="18"/>
          <w:lang w:val="nl-BE"/>
        </w:rPr>
        <w:t>#L11#-#L13#</w:t>
      </w:r>
      <w:r w:rsidRPr="00FB31FA">
        <w:rPr>
          <w:sz w:val="18"/>
          <w:szCs w:val="18"/>
          <w:lang w:val="nl-BE"/>
        </w:rPr>
        <w:t>"</w:t>
      </w:r>
    </w:p>
    <w:p w:rsidR="00556F14" w:rsidRPr="00FB31FA" w:rsidRDefault="008531A5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ExpectedConfirmationReference="</w:t>
      </w:r>
      <w:r w:rsidRPr="00FB31FA">
        <w:rPr>
          <w:b/>
          <w:color w:val="FF0000"/>
          <w:sz w:val="18"/>
          <w:szCs w:val="18"/>
          <w:lang w:val="nl-BE"/>
        </w:rPr>
        <w:t>#KEY_LISTE#</w:t>
      </w:r>
      <w:r w:rsidRPr="00FB31FA">
        <w:rPr>
          <w:sz w:val="18"/>
          <w:szCs w:val="18"/>
          <w:lang w:val="nl-BE"/>
        </w:rPr>
        <w:t>"&gt;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&lt;RegisteredName&gt;</w:t>
      </w:r>
      <w:r w:rsidR="00215FB1">
        <w:rPr>
          <w:b/>
          <w:color w:val="FF0000"/>
          <w:sz w:val="18"/>
          <w:szCs w:val="18"/>
          <w:lang w:val="nl-BE"/>
        </w:rPr>
        <w:t>#LIJST_NAAM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sz w:val="18"/>
          <w:szCs w:val="18"/>
          <w:lang w:val="nl-BE"/>
        </w:rPr>
        <w:t>&lt;/RegisteredName&gt;</w:t>
      </w:r>
    </w:p>
    <w:p w:rsidR="00556F14" w:rsidRPr="00FB31FA" w:rsidRDefault="00797A55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="00556F14" w:rsidRPr="00FB31FA">
        <w:rPr>
          <w:sz w:val="18"/>
          <w:szCs w:val="18"/>
          <w:lang w:val="nl-BE"/>
        </w:rPr>
        <w:t>&lt;/AffiliationIdentifier&gt;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&lt;ValidVotes&gt;</w:t>
      </w:r>
      <w:r w:rsidRPr="00FB31FA">
        <w:rPr>
          <w:b/>
          <w:color w:val="FF0000"/>
          <w:sz w:val="18"/>
          <w:szCs w:val="18"/>
          <w:lang w:val="nl-BE"/>
        </w:rPr>
        <w:t>#L20#</w:t>
      </w:r>
      <w:r w:rsidRPr="00FB31FA">
        <w:rPr>
          <w:sz w:val="18"/>
          <w:szCs w:val="18"/>
          <w:lang w:val="nl-BE"/>
        </w:rPr>
        <w:t>&lt;/ValidVotes&gt;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Id="L16" Type="NumberOfHeaderVotes"&gt;</w:t>
      </w:r>
      <w:r w:rsidRPr="00FB31FA">
        <w:rPr>
          <w:b/>
          <w:color w:val="FF0000"/>
          <w:sz w:val="18"/>
          <w:szCs w:val="18"/>
          <w:lang w:val="nl-BE"/>
        </w:rPr>
        <w:t>#L16#</w:t>
      </w:r>
      <w:r w:rsidRPr="00FB31FA">
        <w:rPr>
          <w:sz w:val="18"/>
          <w:szCs w:val="18"/>
          <w:lang w:val="nl-BE"/>
        </w:rPr>
        <w:t>&lt;/CountMetric&gt;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Id="L17" Type="NumberOfBallotsWithOnlyTitularVotes"&gt;</w:t>
      </w:r>
      <w:r w:rsidRPr="00FB31FA">
        <w:rPr>
          <w:b/>
          <w:color w:val="FF0000"/>
          <w:sz w:val="18"/>
          <w:szCs w:val="18"/>
          <w:lang w:val="nl-BE"/>
        </w:rPr>
        <w:t>#L17#</w:t>
      </w:r>
      <w:r w:rsidRPr="00FB31FA">
        <w:rPr>
          <w:sz w:val="18"/>
          <w:szCs w:val="18"/>
          <w:lang w:val="nl-BE"/>
        </w:rPr>
        <w:t>&lt;/CountMetric&gt;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Id="L18" Type="NumberOfBallotsWithTitularAndSubstitutesVotes"&gt;</w:t>
      </w:r>
      <w:r w:rsidRPr="00FB31FA">
        <w:rPr>
          <w:b/>
          <w:color w:val="FF0000"/>
          <w:sz w:val="18"/>
          <w:szCs w:val="18"/>
          <w:lang w:val="nl-BE"/>
        </w:rPr>
        <w:t>#L18#</w:t>
      </w:r>
      <w:r w:rsidRPr="00FB31FA">
        <w:rPr>
          <w:sz w:val="18"/>
          <w:szCs w:val="18"/>
          <w:lang w:val="nl-BE"/>
        </w:rPr>
        <w:t>&lt;/CountMetric&gt;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Id="L19" Type="NumberOfBallotsWithOnlySubstitutesVotes"&gt;</w:t>
      </w:r>
      <w:r w:rsidRPr="00FB31FA">
        <w:rPr>
          <w:b/>
          <w:color w:val="FF0000"/>
          <w:sz w:val="18"/>
          <w:szCs w:val="18"/>
          <w:lang w:val="nl-BE"/>
        </w:rPr>
        <w:t>#L19#</w:t>
      </w:r>
      <w:r w:rsidRPr="00FB31FA">
        <w:rPr>
          <w:sz w:val="18"/>
          <w:szCs w:val="18"/>
          <w:lang w:val="nl-BE"/>
        </w:rPr>
        <w:t>&lt;/CountMetric&gt;</w:t>
      </w:r>
    </w:p>
    <w:p w:rsidR="009578C1" w:rsidRPr="00FB31FA" w:rsidRDefault="009578C1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&lt;CountMetric Id="L31" Type="CheckSum"&gt;</w:t>
      </w:r>
      <w:r w:rsidRPr="00FB31FA">
        <w:rPr>
          <w:b/>
          <w:color w:val="FF0000"/>
          <w:sz w:val="18"/>
          <w:szCs w:val="18"/>
          <w:lang w:val="nl-BE"/>
        </w:rPr>
        <w:t>#L31#</w:t>
      </w:r>
      <w:r w:rsidRPr="00FB31FA">
        <w:rPr>
          <w:sz w:val="18"/>
          <w:szCs w:val="18"/>
          <w:lang w:val="nl-BE"/>
        </w:rPr>
        <w:t>&lt;/CountMetric&gt;</w:t>
      </w:r>
    </w:p>
    <w:p w:rsidR="005D0E30" w:rsidRPr="00FB31FA" w:rsidRDefault="005D0E30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b/>
          <w:i/>
          <w:color w:val="FF0000"/>
          <w:sz w:val="18"/>
          <w:szCs w:val="18"/>
          <w:lang w:val="nl-BE"/>
        </w:rPr>
      </w:pPr>
    </w:p>
    <w:p w:rsidR="00A77B79" w:rsidRPr="00FB31FA" w:rsidRDefault="00215FB1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b/>
          <w:i/>
          <w:color w:val="FF0000"/>
          <w:sz w:val="18"/>
          <w:szCs w:val="18"/>
          <w:lang w:val="nl-BE"/>
        </w:rPr>
      </w:pPr>
      <w:r>
        <w:rPr>
          <w:b/>
          <w:i/>
          <w:color w:val="FF0000"/>
          <w:sz w:val="18"/>
          <w:szCs w:val="18"/>
          <w:lang w:val="nl-BE"/>
        </w:rPr>
        <w:t>#510S_LIJST</w:t>
      </w:r>
      <w:r w:rsidR="00A77B79" w:rsidRPr="00FB31FA">
        <w:rPr>
          <w:b/>
          <w:i/>
          <w:color w:val="FF0000"/>
          <w:sz w:val="18"/>
          <w:szCs w:val="18"/>
          <w:lang w:val="nl-BE"/>
        </w:rPr>
        <w:t>#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&lt;/Selection&gt;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</w:p>
    <w:p w:rsidR="00556F14" w:rsidRPr="00FB31FA" w:rsidRDefault="00215FB1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b/>
          <w:i/>
          <w:color w:val="FF0000"/>
          <w:sz w:val="18"/>
          <w:szCs w:val="18"/>
          <w:lang w:val="nl-BE"/>
        </w:rPr>
      </w:pPr>
      <w:r>
        <w:rPr>
          <w:b/>
          <w:i/>
          <w:color w:val="FF0000"/>
          <w:sz w:val="18"/>
          <w:szCs w:val="18"/>
          <w:lang w:val="nl-BE"/>
        </w:rPr>
        <w:t>#LIJST_KANDIDATEN</w:t>
      </w:r>
      <w:r w:rsidR="00556F14" w:rsidRPr="00FB31FA">
        <w:rPr>
          <w:b/>
          <w:i/>
          <w:color w:val="FF0000"/>
          <w:sz w:val="18"/>
          <w:szCs w:val="18"/>
          <w:lang w:val="nl-BE"/>
        </w:rPr>
        <w:t>#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&lt;/ReportingUnitVotes&gt;</w:t>
      </w:r>
    </w:p>
    <w:p w:rsidR="00556F14" w:rsidRPr="00FB31FA" w:rsidRDefault="00556F14" w:rsidP="00556F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i/>
          <w:color w:val="00B050"/>
          <w:sz w:val="18"/>
          <w:szCs w:val="18"/>
          <w:lang w:val="nl-BE"/>
        </w:rPr>
      </w:pPr>
      <w:proofErr w:type="gramStart"/>
      <w:r w:rsidRPr="00FB31FA">
        <w:rPr>
          <w:i/>
          <w:color w:val="00B050"/>
          <w:sz w:val="18"/>
          <w:szCs w:val="18"/>
          <w:lang w:val="nl-BE"/>
        </w:rPr>
        <w:t>&lt;!--</w:t>
      </w:r>
      <w:proofErr w:type="gramEnd"/>
      <w:r w:rsidRPr="00FB31FA">
        <w:rPr>
          <w:i/>
          <w:color w:val="00B050"/>
          <w:sz w:val="18"/>
          <w:szCs w:val="18"/>
          <w:lang w:val="nl-BE"/>
        </w:rPr>
        <w:t xml:space="preserve"> </w:t>
      </w:r>
      <w:r w:rsidR="00D7771F">
        <w:rPr>
          <w:i/>
          <w:color w:val="00B050"/>
          <w:sz w:val="18"/>
          <w:szCs w:val="18"/>
          <w:lang w:val="nl-BE"/>
        </w:rPr>
        <w:t>EINDE</w:t>
      </w:r>
      <w:r w:rsidRPr="00FB31FA">
        <w:rPr>
          <w:i/>
          <w:color w:val="00B050"/>
          <w:sz w:val="18"/>
          <w:szCs w:val="18"/>
          <w:lang w:val="nl-BE"/>
        </w:rPr>
        <w:t xml:space="preserve"> </w:t>
      </w:r>
      <w:r w:rsidR="00215FB1">
        <w:rPr>
          <w:i/>
          <w:color w:val="00B050"/>
          <w:sz w:val="18"/>
          <w:szCs w:val="18"/>
          <w:lang w:val="nl-BE"/>
        </w:rPr>
        <w:t>LIJST nummer #LIJST_NO# : #LIJST_NAAM</w:t>
      </w:r>
      <w:r w:rsidR="00215FB1" w:rsidRPr="00FB31FA">
        <w:rPr>
          <w:i/>
          <w:color w:val="00B050"/>
          <w:sz w:val="18"/>
          <w:szCs w:val="18"/>
          <w:lang w:val="nl-BE"/>
        </w:rPr>
        <w:t xml:space="preserve"># </w:t>
      </w:r>
      <w:r w:rsidRPr="00FB31FA">
        <w:rPr>
          <w:i/>
          <w:color w:val="00B050"/>
          <w:sz w:val="18"/>
          <w:szCs w:val="18"/>
          <w:lang w:val="nl-BE"/>
        </w:rPr>
        <w:t>--&gt;</w:t>
      </w:r>
    </w:p>
    <w:p w:rsidR="00556F14" w:rsidRPr="00FB31FA" w:rsidRDefault="00556F14">
      <w:pPr>
        <w:rPr>
          <w:lang w:val="nl-BE"/>
        </w:rPr>
      </w:pPr>
    </w:p>
    <w:p w:rsidR="00F171DA" w:rsidRPr="00FB31FA" w:rsidRDefault="00F171DA" w:rsidP="00F171DA">
      <w:pPr>
        <w:rPr>
          <w:lang w:val="nl-BE"/>
        </w:rPr>
      </w:pPr>
    </w:p>
    <w:p w:rsidR="00F171DA" w:rsidRPr="00FB31FA" w:rsidRDefault="006969BC" w:rsidP="00F171DA">
      <w:pPr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>Legende</w:t>
      </w:r>
      <w:r w:rsidR="00F171DA" w:rsidRPr="00FB31FA">
        <w:rPr>
          <w:b/>
          <w:i/>
          <w:color w:val="4F81BD" w:themeColor="accent1"/>
          <w:lang w:val="nl-BE"/>
        </w:rPr>
        <w:t>:</w:t>
      </w:r>
    </w:p>
    <w:p w:rsidR="00F171DA" w:rsidRPr="00FB31FA" w:rsidRDefault="00AE24E9" w:rsidP="00F171DA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>
        <w:rPr>
          <w:b/>
          <w:color w:val="FF0000"/>
          <w:sz w:val="18"/>
          <w:szCs w:val="18"/>
          <w:lang w:val="nl-BE"/>
        </w:rPr>
        <w:t>#LIJST</w:t>
      </w:r>
      <w:r w:rsidR="00F171DA" w:rsidRPr="00FB31FA">
        <w:rPr>
          <w:b/>
          <w:color w:val="FF0000"/>
          <w:sz w:val="18"/>
          <w:szCs w:val="18"/>
          <w:lang w:val="nl-BE"/>
        </w:rPr>
        <w:t>_NO#</w:t>
      </w:r>
      <w:r w:rsidR="00F171DA"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 xml:space="preserve">Nummer van de lijst </w:t>
      </w:r>
      <w:r w:rsidR="00F171DA" w:rsidRPr="00FB31FA">
        <w:rPr>
          <w:b/>
          <w:color w:val="4F81BD" w:themeColor="accent1"/>
          <w:sz w:val="18"/>
          <w:szCs w:val="18"/>
          <w:lang w:val="nl-BE"/>
        </w:rPr>
        <w:t>(L5)</w:t>
      </w:r>
    </w:p>
    <w:p w:rsidR="00F171DA" w:rsidRPr="00FB31FA" w:rsidRDefault="00F171DA" w:rsidP="00F171DA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 L</w:t>
      </w:r>
      <w:r w:rsidR="00AE24E9">
        <w:rPr>
          <w:b/>
          <w:color w:val="FF0000"/>
          <w:sz w:val="18"/>
          <w:szCs w:val="18"/>
          <w:lang w:val="nl-BE"/>
        </w:rPr>
        <w:t>IJST_NAAM</w:t>
      </w:r>
      <w:r w:rsidRPr="00FB31FA">
        <w:rPr>
          <w:b/>
          <w:color w:val="FF0000"/>
          <w:sz w:val="18"/>
          <w:szCs w:val="18"/>
          <w:lang w:val="nl-BE"/>
        </w:rPr>
        <w:t xml:space="preserve"> 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Naam van de lijst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(L6)</w:t>
      </w:r>
    </w:p>
    <w:p w:rsidR="00F171DA" w:rsidRPr="00FB31FA" w:rsidRDefault="00F171DA" w:rsidP="00F171DA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 L7#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Aantal effectieve kandidaten van de lijst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(L7)</w:t>
      </w:r>
    </w:p>
    <w:p w:rsidR="00F171DA" w:rsidRPr="00FB31FA" w:rsidRDefault="00F171DA" w:rsidP="00F171DA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#L8#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 xml:space="preserve">Aantal kandidaat opvolgers van de </w:t>
      </w:r>
      <w:proofErr w:type="gramStart"/>
      <w:r w:rsidR="00AE24E9">
        <w:rPr>
          <w:sz w:val="18"/>
          <w:szCs w:val="18"/>
          <w:lang w:val="nl-BE"/>
        </w:rPr>
        <w:t>lijst</w:t>
      </w:r>
      <w:r w:rsidRPr="00FB31FA">
        <w:rPr>
          <w:sz w:val="18"/>
          <w:szCs w:val="18"/>
          <w:lang w:val="nl-BE"/>
        </w:rPr>
        <w:t xml:space="preserve">  </w:t>
      </w:r>
      <w:r w:rsidRPr="00FB31FA">
        <w:rPr>
          <w:b/>
          <w:color w:val="4F81BD" w:themeColor="accent1"/>
          <w:sz w:val="18"/>
          <w:szCs w:val="18"/>
          <w:lang w:val="nl-BE"/>
        </w:rPr>
        <w:t>(</w:t>
      </w:r>
      <w:proofErr w:type="gramEnd"/>
      <w:r w:rsidRPr="00FB31FA">
        <w:rPr>
          <w:b/>
          <w:color w:val="4F81BD" w:themeColor="accent1"/>
          <w:sz w:val="18"/>
          <w:szCs w:val="18"/>
          <w:lang w:val="nl-BE"/>
        </w:rPr>
        <w:t>L8)</w:t>
      </w:r>
    </w:p>
    <w:p w:rsidR="003303C7" w:rsidRPr="00FB31FA" w:rsidRDefault="003303C7" w:rsidP="003303C7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 L2#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Type bureau van de lijstindiening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(L2)</w:t>
      </w:r>
    </w:p>
    <w:p w:rsidR="003303C7" w:rsidRPr="00FB31FA" w:rsidRDefault="003303C7" w:rsidP="003303C7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 L3#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NIS van het bureau van de lijstindiening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(L3)</w:t>
      </w:r>
    </w:p>
    <w:p w:rsidR="003303C7" w:rsidRPr="00FB31FA" w:rsidRDefault="003303C7" w:rsidP="003303C7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 L10#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Id Talenregeling van de lijst (tabel</w:t>
      </w:r>
      <w:r w:rsidRPr="00FB31FA">
        <w:rPr>
          <w:sz w:val="18"/>
          <w:szCs w:val="18"/>
          <w:lang w:val="nl-BE"/>
        </w:rPr>
        <w:t xml:space="preserve"> 1.3) </w:t>
      </w:r>
      <w:r w:rsidRPr="00FB31FA">
        <w:rPr>
          <w:b/>
          <w:color w:val="4F81BD" w:themeColor="accent1"/>
          <w:sz w:val="18"/>
          <w:szCs w:val="18"/>
          <w:lang w:val="nl-BE"/>
        </w:rPr>
        <w:t>(L10)</w:t>
      </w:r>
    </w:p>
    <w:p w:rsidR="003303C7" w:rsidRPr="00FB31FA" w:rsidRDefault="003303C7" w:rsidP="003303C7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 L11#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Type van bureau en de NIS code van de lijstenverbintenis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(L11+L12)</w:t>
      </w:r>
    </w:p>
    <w:p w:rsidR="00F171DA" w:rsidRPr="00FB31FA" w:rsidRDefault="00F171DA" w:rsidP="00F171DA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 L13#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Letter van de groep van lijstverbintenis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(L13)</w:t>
      </w:r>
    </w:p>
    <w:p w:rsidR="00F171DA" w:rsidRPr="00FB31FA" w:rsidRDefault="00AE24E9" w:rsidP="00F171DA">
      <w:pPr>
        <w:tabs>
          <w:tab w:val="left" w:pos="3402"/>
        </w:tabs>
        <w:spacing w:after="0"/>
        <w:rPr>
          <w:lang w:val="nl-BE"/>
        </w:rPr>
      </w:pPr>
      <w:r>
        <w:rPr>
          <w:b/>
          <w:color w:val="FF0000"/>
          <w:sz w:val="18"/>
          <w:szCs w:val="18"/>
          <w:lang w:val="nl-BE"/>
        </w:rPr>
        <w:t># LIJST_SORT</w:t>
      </w:r>
      <w:r w:rsidR="00F171DA" w:rsidRPr="00FB31FA">
        <w:rPr>
          <w:b/>
          <w:color w:val="FF0000"/>
          <w:sz w:val="18"/>
          <w:szCs w:val="18"/>
          <w:lang w:val="nl-BE"/>
        </w:rPr>
        <w:t xml:space="preserve"> #</w:t>
      </w:r>
      <w:r w:rsidR="00F171DA"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Sorteervolgorde van de lijst</w:t>
      </w:r>
    </w:p>
    <w:p w:rsidR="00F171DA" w:rsidRPr="00FB31FA" w:rsidRDefault="00AE24E9" w:rsidP="00F171DA">
      <w:pPr>
        <w:tabs>
          <w:tab w:val="left" w:pos="3402"/>
        </w:tabs>
        <w:spacing w:after="0"/>
        <w:rPr>
          <w:lang w:val="nl-BE"/>
        </w:rPr>
      </w:pPr>
      <w:r>
        <w:rPr>
          <w:b/>
          <w:color w:val="FF0000"/>
          <w:sz w:val="18"/>
          <w:szCs w:val="18"/>
          <w:lang w:val="nl-BE"/>
        </w:rPr>
        <w:t># LIJST_STATUS</w:t>
      </w:r>
      <w:r w:rsidR="00F171DA" w:rsidRPr="00FB31FA">
        <w:rPr>
          <w:b/>
          <w:color w:val="FF0000"/>
          <w:sz w:val="18"/>
          <w:szCs w:val="18"/>
          <w:lang w:val="nl-BE"/>
        </w:rPr>
        <w:t xml:space="preserve"> #</w:t>
      </w:r>
      <w:r w:rsidR="00F171DA" w:rsidRPr="00FB31FA">
        <w:rPr>
          <w:b/>
          <w:color w:val="FF0000"/>
          <w:sz w:val="18"/>
          <w:szCs w:val="18"/>
          <w:lang w:val="nl-BE"/>
        </w:rPr>
        <w:tab/>
      </w:r>
      <w:r>
        <w:rPr>
          <w:sz w:val="18"/>
          <w:szCs w:val="18"/>
          <w:lang w:val="nl-BE"/>
        </w:rPr>
        <w:t>Status van de lijst</w:t>
      </w:r>
      <w:r w:rsidR="00F171DA" w:rsidRPr="00FB31FA">
        <w:rPr>
          <w:sz w:val="18"/>
          <w:szCs w:val="18"/>
          <w:lang w:val="nl-BE"/>
        </w:rPr>
        <w:t xml:space="preserve"> </w:t>
      </w:r>
      <w:r w:rsidR="00F171DA" w:rsidRPr="00FB31FA">
        <w:rPr>
          <w:b/>
          <w:color w:val="4F81BD" w:themeColor="accent1"/>
          <w:sz w:val="18"/>
          <w:szCs w:val="18"/>
          <w:lang w:val="nl-BE"/>
        </w:rPr>
        <w:t>(L9)</w:t>
      </w:r>
    </w:p>
    <w:p w:rsidR="00F171DA" w:rsidRPr="00FB31FA" w:rsidRDefault="00F171DA" w:rsidP="00F171DA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</w:t>
      </w:r>
      <w:r w:rsidR="004B249A" w:rsidRPr="00FB31FA">
        <w:rPr>
          <w:b/>
          <w:color w:val="FF0000"/>
          <w:sz w:val="18"/>
          <w:szCs w:val="18"/>
          <w:lang w:val="nl-BE"/>
        </w:rPr>
        <w:t>20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Verkiezingscijfer van de lijst</w:t>
      </w:r>
      <w:r w:rsidRPr="00FB31FA">
        <w:rPr>
          <w:b/>
          <w:color w:val="FF0000"/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(L</w:t>
      </w:r>
      <w:r w:rsidR="004B249A" w:rsidRPr="00FB31FA">
        <w:rPr>
          <w:b/>
          <w:color w:val="4F81BD" w:themeColor="accent1"/>
          <w:sz w:val="18"/>
          <w:szCs w:val="18"/>
          <w:lang w:val="nl-BE"/>
        </w:rPr>
        <w:t>2</w:t>
      </w:r>
      <w:r w:rsidRPr="00FB31FA">
        <w:rPr>
          <w:b/>
          <w:color w:val="4F81BD" w:themeColor="accent1"/>
          <w:sz w:val="18"/>
          <w:szCs w:val="18"/>
          <w:lang w:val="nl-BE"/>
        </w:rPr>
        <w:t>0)</w:t>
      </w:r>
    </w:p>
    <w:p w:rsidR="00F171DA" w:rsidRPr="00FB31FA" w:rsidRDefault="00F171DA" w:rsidP="00F171DA">
      <w:pPr>
        <w:tabs>
          <w:tab w:val="left" w:pos="3402"/>
        </w:tabs>
        <w:spacing w:after="0"/>
        <w:rPr>
          <w:b/>
          <w:color w:val="4F81BD" w:themeColor="accent1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</w:t>
      </w:r>
      <w:r w:rsidR="004B249A" w:rsidRPr="00FB31FA">
        <w:rPr>
          <w:b/>
          <w:color w:val="FF0000"/>
          <w:sz w:val="18"/>
          <w:szCs w:val="18"/>
          <w:lang w:val="nl-BE"/>
        </w:rPr>
        <w:t>L16</w:t>
      </w:r>
      <w:r w:rsidRPr="00FB31FA">
        <w:rPr>
          <w:b/>
          <w:color w:val="FF0000"/>
          <w:sz w:val="18"/>
          <w:szCs w:val="18"/>
          <w:lang w:val="nl-BE"/>
        </w:rPr>
        <w:t>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Aantal biljetten</w:t>
      </w:r>
      <w:r w:rsidR="004B249A" w:rsidRPr="00FB31FA">
        <w:rPr>
          <w:sz w:val="18"/>
          <w:szCs w:val="18"/>
          <w:lang w:val="nl-BE"/>
        </w:rPr>
        <w:t xml:space="preserve"> SC1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(L</w:t>
      </w:r>
      <w:r w:rsidR="00373691" w:rsidRPr="00FB31FA">
        <w:rPr>
          <w:b/>
          <w:color w:val="4F81BD" w:themeColor="accent1"/>
          <w:sz w:val="18"/>
          <w:szCs w:val="18"/>
          <w:lang w:val="nl-BE"/>
        </w:rPr>
        <w:t>16</w:t>
      </w:r>
      <w:r w:rsidRPr="00FB31FA">
        <w:rPr>
          <w:b/>
          <w:color w:val="4F81BD" w:themeColor="accent1"/>
          <w:sz w:val="18"/>
          <w:szCs w:val="18"/>
          <w:lang w:val="nl-BE"/>
        </w:rPr>
        <w:t>)</w:t>
      </w:r>
    </w:p>
    <w:p w:rsidR="00373691" w:rsidRPr="00FB31FA" w:rsidRDefault="00373691" w:rsidP="00373691">
      <w:pPr>
        <w:tabs>
          <w:tab w:val="left" w:pos="3402"/>
        </w:tabs>
        <w:spacing w:after="0"/>
        <w:rPr>
          <w:b/>
          <w:color w:val="4F81BD" w:themeColor="accent1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#L17#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Aantal biljetten</w:t>
      </w:r>
      <w:r w:rsidR="00AE24E9" w:rsidRPr="00FB31FA">
        <w:rPr>
          <w:sz w:val="18"/>
          <w:szCs w:val="18"/>
          <w:lang w:val="nl-BE"/>
        </w:rPr>
        <w:t xml:space="preserve"> </w:t>
      </w:r>
      <w:r w:rsidRPr="00FB31FA">
        <w:rPr>
          <w:sz w:val="18"/>
          <w:szCs w:val="18"/>
          <w:lang w:val="nl-BE"/>
        </w:rPr>
        <w:t xml:space="preserve">SC2 </w:t>
      </w:r>
      <w:r w:rsidRPr="00FB31FA">
        <w:rPr>
          <w:b/>
          <w:color w:val="4F81BD" w:themeColor="accent1"/>
          <w:sz w:val="18"/>
          <w:szCs w:val="18"/>
          <w:lang w:val="nl-BE"/>
        </w:rPr>
        <w:t>(L17)</w:t>
      </w:r>
    </w:p>
    <w:p w:rsidR="00373691" w:rsidRPr="00FB31FA" w:rsidRDefault="00373691" w:rsidP="00373691">
      <w:pPr>
        <w:tabs>
          <w:tab w:val="left" w:pos="3402"/>
        </w:tabs>
        <w:spacing w:after="0"/>
        <w:rPr>
          <w:b/>
          <w:color w:val="4F81BD" w:themeColor="accent1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#L18#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Aantal biljetten</w:t>
      </w:r>
      <w:r w:rsidR="00AE24E9" w:rsidRPr="00FB31FA">
        <w:rPr>
          <w:sz w:val="18"/>
          <w:szCs w:val="18"/>
          <w:lang w:val="nl-BE"/>
        </w:rPr>
        <w:t xml:space="preserve"> </w:t>
      </w:r>
      <w:r w:rsidRPr="00FB31FA">
        <w:rPr>
          <w:sz w:val="18"/>
          <w:szCs w:val="18"/>
          <w:lang w:val="nl-BE"/>
        </w:rPr>
        <w:t xml:space="preserve">SC3 </w:t>
      </w:r>
      <w:r w:rsidRPr="00FB31FA">
        <w:rPr>
          <w:b/>
          <w:color w:val="4F81BD" w:themeColor="accent1"/>
          <w:sz w:val="18"/>
          <w:szCs w:val="18"/>
          <w:lang w:val="nl-BE"/>
        </w:rPr>
        <w:t>(L18)</w:t>
      </w:r>
    </w:p>
    <w:p w:rsidR="00373691" w:rsidRPr="00FB31FA" w:rsidRDefault="00373691" w:rsidP="00373691">
      <w:pPr>
        <w:tabs>
          <w:tab w:val="left" w:pos="3402"/>
        </w:tabs>
        <w:spacing w:after="0"/>
        <w:rPr>
          <w:b/>
          <w:color w:val="4F81BD" w:themeColor="accent1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#L19#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E24E9">
        <w:rPr>
          <w:sz w:val="18"/>
          <w:szCs w:val="18"/>
          <w:lang w:val="nl-BE"/>
        </w:rPr>
        <w:t>Aantal biljetten</w:t>
      </w:r>
      <w:r w:rsidR="00AE24E9" w:rsidRPr="00FB31FA">
        <w:rPr>
          <w:sz w:val="18"/>
          <w:szCs w:val="18"/>
          <w:lang w:val="nl-BE"/>
        </w:rPr>
        <w:t xml:space="preserve"> </w:t>
      </w:r>
      <w:r w:rsidRPr="00FB31FA">
        <w:rPr>
          <w:sz w:val="18"/>
          <w:szCs w:val="18"/>
          <w:lang w:val="nl-BE"/>
        </w:rPr>
        <w:t xml:space="preserve">SC4 </w:t>
      </w:r>
      <w:r w:rsidRPr="00FB31FA">
        <w:rPr>
          <w:b/>
          <w:color w:val="4F81BD" w:themeColor="accent1"/>
          <w:sz w:val="18"/>
          <w:szCs w:val="18"/>
          <w:lang w:val="nl-BE"/>
        </w:rPr>
        <w:t>(L19)</w:t>
      </w:r>
    </w:p>
    <w:p w:rsidR="009578C1" w:rsidRPr="00FB31FA" w:rsidRDefault="009578C1" w:rsidP="009578C1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#L31#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5645BE">
        <w:rPr>
          <w:sz w:val="18"/>
          <w:szCs w:val="18"/>
          <w:lang w:val="nl-BE"/>
        </w:rPr>
        <w:t xml:space="preserve">Check-sum van de lijst </w:t>
      </w:r>
      <w:r w:rsidRPr="00FB31FA">
        <w:rPr>
          <w:b/>
          <w:color w:val="4F81BD" w:themeColor="accent1"/>
          <w:sz w:val="18"/>
          <w:szCs w:val="18"/>
          <w:lang w:val="nl-BE"/>
        </w:rPr>
        <w:t>(L31)</w:t>
      </w:r>
    </w:p>
    <w:p w:rsidR="009D3BDF" w:rsidRPr="00FB31FA" w:rsidRDefault="009D3BDF" w:rsidP="009D3BDF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#KEY_LISTE#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5645BE">
        <w:rPr>
          <w:sz w:val="18"/>
          <w:szCs w:val="18"/>
          <w:lang w:val="nl-BE"/>
        </w:rPr>
        <w:t>Unieke sleutel van de lijst voor de verkiezing. Samengesteld als volgt:</w:t>
      </w:r>
    </w:p>
    <w:p w:rsidR="009D3BDF" w:rsidRPr="00FB31FA" w:rsidRDefault="005645BE" w:rsidP="009D3BDF">
      <w:pPr>
        <w:tabs>
          <w:tab w:val="left" w:pos="3402"/>
        </w:tabs>
        <w:spacing w:after="0"/>
        <w:ind w:left="3402"/>
        <w:rPr>
          <w:sz w:val="18"/>
          <w:szCs w:val="18"/>
          <w:lang w:val="nl-BE"/>
        </w:rPr>
      </w:pPr>
      <w:r>
        <w:rPr>
          <w:sz w:val="18"/>
          <w:szCs w:val="18"/>
          <w:lang w:val="nl-BE"/>
        </w:rPr>
        <w:t>Organisator op 3 posities, Verkiezing op 2 posities, type bureau (1 pos) en NIS van indiening en numero van de lijst op 2 posities (ex</w:t>
      </w:r>
      <w:r w:rsidR="009D3BDF" w:rsidRPr="00FB31FA">
        <w:rPr>
          <w:sz w:val="18"/>
          <w:szCs w:val="18"/>
          <w:lang w:val="nl-BE"/>
        </w:rPr>
        <w:t>: IBZCKC6206301)</w:t>
      </w:r>
    </w:p>
    <w:p w:rsidR="00F171DA" w:rsidRPr="00FB31FA" w:rsidRDefault="00F171DA" w:rsidP="00F171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b/>
          <w:color w:val="FF0000"/>
          <w:sz w:val="18"/>
          <w:szCs w:val="18"/>
          <w:lang w:val="nl-BE"/>
        </w:rPr>
      </w:pPr>
    </w:p>
    <w:p w:rsidR="00F171DA" w:rsidRPr="00FB31FA" w:rsidRDefault="005645BE" w:rsidP="00F171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3402"/>
        </w:tabs>
        <w:spacing w:after="0" w:line="257" w:lineRule="auto"/>
        <w:rPr>
          <w:b/>
          <w:i/>
          <w:color w:val="FF0000"/>
          <w:sz w:val="18"/>
          <w:szCs w:val="18"/>
          <w:lang w:val="nl-BE"/>
        </w:rPr>
      </w:pPr>
      <w:r>
        <w:rPr>
          <w:b/>
          <w:i/>
          <w:color w:val="FF0000"/>
          <w:sz w:val="18"/>
          <w:szCs w:val="18"/>
          <w:lang w:val="nl-BE"/>
        </w:rPr>
        <w:t>#LIJST_KANDIDATEN</w:t>
      </w:r>
      <w:r w:rsidR="00F171DA" w:rsidRPr="00FB31FA">
        <w:rPr>
          <w:b/>
          <w:i/>
          <w:color w:val="FF0000"/>
          <w:sz w:val="18"/>
          <w:szCs w:val="18"/>
          <w:lang w:val="nl-BE"/>
        </w:rPr>
        <w:t>#</w:t>
      </w:r>
      <w:r w:rsidR="00F171DA" w:rsidRPr="00FB31FA">
        <w:rPr>
          <w:b/>
          <w:i/>
          <w:color w:val="FF0000"/>
          <w:sz w:val="18"/>
          <w:szCs w:val="18"/>
          <w:lang w:val="nl-BE"/>
        </w:rPr>
        <w:tab/>
      </w:r>
      <w:r w:rsidR="00F171DA" w:rsidRPr="00FB31FA">
        <w:rPr>
          <w:b/>
          <w:i/>
          <w:color w:val="FF0000"/>
          <w:sz w:val="18"/>
          <w:szCs w:val="18"/>
          <w:lang w:val="nl-BE"/>
        </w:rPr>
        <w:tab/>
      </w:r>
      <w:r>
        <w:rPr>
          <w:i/>
          <w:sz w:val="18"/>
          <w:szCs w:val="18"/>
          <w:lang w:val="nl-BE"/>
        </w:rPr>
        <w:t>Zie punt</w:t>
      </w:r>
      <w:r w:rsidR="00F171DA" w:rsidRPr="00FB31FA">
        <w:rPr>
          <w:i/>
          <w:sz w:val="18"/>
          <w:szCs w:val="18"/>
          <w:lang w:val="nl-BE"/>
        </w:rPr>
        <w:t xml:space="preserve"> 3</w:t>
      </w:r>
    </w:p>
    <w:p w:rsidR="00A77B79" w:rsidRPr="00FB31FA" w:rsidRDefault="005645BE" w:rsidP="00A77B7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3402"/>
        </w:tabs>
        <w:spacing w:after="0" w:line="257" w:lineRule="auto"/>
        <w:rPr>
          <w:b/>
          <w:i/>
          <w:color w:val="FF0000"/>
          <w:sz w:val="18"/>
          <w:szCs w:val="18"/>
          <w:lang w:val="nl-BE"/>
        </w:rPr>
      </w:pPr>
      <w:r>
        <w:rPr>
          <w:b/>
          <w:color w:val="FF0000"/>
          <w:sz w:val="18"/>
          <w:szCs w:val="18"/>
          <w:lang w:val="nl-BE"/>
        </w:rPr>
        <w:t>#510S_LIJST</w:t>
      </w:r>
      <w:r w:rsidR="00A77B79" w:rsidRPr="00FB31FA">
        <w:rPr>
          <w:b/>
          <w:color w:val="FF0000"/>
          <w:sz w:val="18"/>
          <w:szCs w:val="18"/>
          <w:lang w:val="nl-BE"/>
        </w:rPr>
        <w:t>#</w:t>
      </w:r>
      <w:r w:rsidR="00A77B79" w:rsidRPr="00FB31FA">
        <w:rPr>
          <w:b/>
          <w:i/>
          <w:color w:val="FF0000"/>
          <w:sz w:val="18"/>
          <w:szCs w:val="18"/>
          <w:lang w:val="nl-BE"/>
        </w:rPr>
        <w:t xml:space="preserve"> </w:t>
      </w:r>
      <w:r w:rsidR="00A77B79" w:rsidRPr="00FB31FA">
        <w:rPr>
          <w:b/>
          <w:i/>
          <w:color w:val="FF0000"/>
          <w:sz w:val="18"/>
          <w:szCs w:val="18"/>
          <w:lang w:val="nl-BE"/>
        </w:rPr>
        <w:tab/>
      </w:r>
      <w:r w:rsidR="00A77B79" w:rsidRPr="00FB31FA">
        <w:rPr>
          <w:b/>
          <w:i/>
          <w:color w:val="FF0000"/>
          <w:sz w:val="18"/>
          <w:szCs w:val="18"/>
          <w:lang w:val="nl-BE"/>
        </w:rPr>
        <w:tab/>
      </w:r>
      <w:r w:rsidR="00A77B79" w:rsidRPr="00FB31FA">
        <w:rPr>
          <w:b/>
          <w:i/>
          <w:color w:val="FF0000"/>
          <w:sz w:val="18"/>
          <w:szCs w:val="18"/>
          <w:lang w:val="nl-BE"/>
        </w:rPr>
        <w:tab/>
      </w:r>
      <w:r w:rsidR="00A77B79" w:rsidRPr="00FB31FA">
        <w:rPr>
          <w:b/>
          <w:i/>
          <w:color w:val="FF0000"/>
          <w:sz w:val="18"/>
          <w:szCs w:val="18"/>
          <w:lang w:val="nl-BE"/>
        </w:rPr>
        <w:tab/>
      </w:r>
      <w:r>
        <w:rPr>
          <w:i/>
          <w:sz w:val="18"/>
          <w:szCs w:val="18"/>
          <w:lang w:val="nl-BE"/>
        </w:rPr>
        <w:t>Zie punt</w:t>
      </w:r>
      <w:r w:rsidR="00A77B79" w:rsidRPr="00FB31FA">
        <w:rPr>
          <w:i/>
          <w:sz w:val="18"/>
          <w:szCs w:val="18"/>
          <w:lang w:val="nl-BE"/>
        </w:rPr>
        <w:t xml:space="preserve"> 2.B</w:t>
      </w:r>
    </w:p>
    <w:p w:rsidR="00A77B79" w:rsidRPr="00FB31FA" w:rsidRDefault="00A77B79" w:rsidP="00A77B7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3402"/>
        </w:tabs>
        <w:spacing w:after="0" w:line="257" w:lineRule="auto"/>
        <w:rPr>
          <w:b/>
          <w:i/>
          <w:color w:val="FF0000"/>
          <w:sz w:val="18"/>
          <w:szCs w:val="18"/>
          <w:lang w:val="nl-BE"/>
        </w:rPr>
      </w:pPr>
    </w:p>
    <w:p w:rsidR="00F171DA" w:rsidRPr="00FB31FA" w:rsidRDefault="00F171DA" w:rsidP="00A77B7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b/>
          <w:color w:val="FF0000"/>
          <w:sz w:val="18"/>
          <w:szCs w:val="18"/>
          <w:lang w:val="nl-BE"/>
        </w:rPr>
      </w:pPr>
    </w:p>
    <w:p w:rsidR="00D07B45" w:rsidRPr="00FB31FA" w:rsidRDefault="000642D9">
      <w:pPr>
        <w:spacing w:after="200" w:line="276" w:lineRule="auto"/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>Berekening van de check</w:t>
      </w:r>
      <w:r w:rsidR="001576D4">
        <w:rPr>
          <w:b/>
          <w:i/>
          <w:color w:val="4F81BD" w:themeColor="accent1"/>
          <w:lang w:val="nl-BE"/>
        </w:rPr>
        <w:t>-</w:t>
      </w:r>
      <w:r>
        <w:rPr>
          <w:b/>
          <w:i/>
          <w:color w:val="4F81BD" w:themeColor="accent1"/>
          <w:lang w:val="nl-BE"/>
        </w:rPr>
        <w:t>sum van de lijst</w:t>
      </w:r>
      <w:r w:rsidR="00D07B45" w:rsidRPr="00FB31FA">
        <w:rPr>
          <w:b/>
          <w:i/>
          <w:color w:val="4F81BD" w:themeColor="accent1"/>
          <w:lang w:val="nl-BE"/>
        </w:rPr>
        <w:t>:</w:t>
      </w:r>
    </w:p>
    <w:p w:rsidR="0096573F" w:rsidRPr="0096573F" w:rsidRDefault="0096573F" w:rsidP="0096573F">
      <w:pPr>
        <w:rPr>
          <w:lang w:val="nl-BE"/>
        </w:rPr>
      </w:pPr>
      <w:r w:rsidRPr="0096573F">
        <w:rPr>
          <w:lang w:val="nl-BE"/>
        </w:rPr>
        <w:t>De check-sum zal getoond worden op de PVs en geïmplementeerd worden in het EML bestand.</w:t>
      </w:r>
    </w:p>
    <w:p w:rsidR="0096573F" w:rsidRPr="0096573F" w:rsidRDefault="0096573F" w:rsidP="0096573F">
      <w:pPr>
        <w:rPr>
          <w:lang w:val="nl-BE"/>
        </w:rPr>
      </w:pPr>
      <w:r w:rsidRPr="0096573F">
        <w:rPr>
          <w:lang w:val="nl-BE"/>
        </w:rPr>
        <w:t>Het wordt als volgt bepaald, met dien verstande dat de volgorde van de cijfers het onderstaande schema moet volgen:</w:t>
      </w:r>
    </w:p>
    <w:p w:rsidR="0096573F" w:rsidRDefault="0096573F" w:rsidP="0096573F">
      <w:pPr>
        <w:pStyle w:val="Default"/>
        <w:numPr>
          <w:ilvl w:val="0"/>
          <w:numId w:val="1"/>
        </w:numPr>
        <w:spacing w:after="25"/>
        <w:rPr>
          <w:sz w:val="18"/>
          <w:szCs w:val="18"/>
        </w:rPr>
      </w:pPr>
      <w:r>
        <w:rPr>
          <w:sz w:val="18"/>
          <w:szCs w:val="18"/>
        </w:rPr>
        <w:t xml:space="preserve">Lijsten N subcategorie 1 </w:t>
      </w:r>
    </w:p>
    <w:p w:rsidR="0096573F" w:rsidRDefault="0096573F" w:rsidP="0096573F">
      <w:pPr>
        <w:pStyle w:val="Default"/>
        <w:numPr>
          <w:ilvl w:val="0"/>
          <w:numId w:val="1"/>
        </w:numPr>
        <w:spacing w:after="25"/>
        <w:rPr>
          <w:sz w:val="18"/>
          <w:szCs w:val="18"/>
        </w:rPr>
      </w:pPr>
      <w:r>
        <w:rPr>
          <w:sz w:val="18"/>
          <w:szCs w:val="18"/>
        </w:rPr>
        <w:t xml:space="preserve">Lijsten N subcategorie 2 </w:t>
      </w:r>
    </w:p>
    <w:p w:rsidR="0096573F" w:rsidRDefault="0096573F" w:rsidP="0096573F">
      <w:pPr>
        <w:pStyle w:val="Default"/>
        <w:numPr>
          <w:ilvl w:val="0"/>
          <w:numId w:val="1"/>
        </w:numPr>
        <w:spacing w:after="25"/>
        <w:rPr>
          <w:sz w:val="18"/>
          <w:szCs w:val="18"/>
        </w:rPr>
      </w:pPr>
      <w:r>
        <w:rPr>
          <w:sz w:val="18"/>
          <w:szCs w:val="18"/>
        </w:rPr>
        <w:t xml:space="preserve">Lijsten N subcategorie 4 </w:t>
      </w:r>
    </w:p>
    <w:p w:rsidR="006C45FD" w:rsidRPr="0096573F" w:rsidRDefault="0096573F" w:rsidP="0096573F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Lijsten N subcategorie 3 </w:t>
      </w:r>
    </w:p>
    <w:p w:rsidR="006C45FD" w:rsidRPr="00FB31FA" w:rsidRDefault="0096573F" w:rsidP="0096573F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96573F">
        <w:rPr>
          <w:sz w:val="18"/>
          <w:szCs w:val="18"/>
          <w:lang w:val="nl-BE"/>
        </w:rPr>
        <w:t xml:space="preserve">Lijsten </w:t>
      </w:r>
      <w:r w:rsidR="00813773" w:rsidRPr="00FB31FA">
        <w:rPr>
          <w:sz w:val="18"/>
          <w:szCs w:val="18"/>
          <w:lang w:val="nl-BE"/>
        </w:rPr>
        <w:t>N</w:t>
      </w:r>
      <w:r w:rsidR="006C45FD" w:rsidRPr="00FB31FA">
        <w:rPr>
          <w:sz w:val="18"/>
          <w:szCs w:val="18"/>
          <w:lang w:val="nl-BE"/>
        </w:rPr>
        <w:t xml:space="preserve"> </w:t>
      </w:r>
      <w:r w:rsidRPr="0096573F">
        <w:rPr>
          <w:sz w:val="18"/>
          <w:szCs w:val="18"/>
          <w:lang w:val="nl-BE"/>
        </w:rPr>
        <w:t xml:space="preserve">effectief </w:t>
      </w:r>
      <w:r w:rsidR="006C45FD" w:rsidRPr="00FB31FA">
        <w:rPr>
          <w:sz w:val="18"/>
          <w:szCs w:val="18"/>
          <w:lang w:val="nl-BE"/>
        </w:rPr>
        <w:t>1</w:t>
      </w:r>
    </w:p>
    <w:p w:rsidR="006C45FD" w:rsidRPr="00FB31FA" w:rsidRDefault="0096573F" w:rsidP="0096573F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96573F">
        <w:rPr>
          <w:sz w:val="18"/>
          <w:szCs w:val="18"/>
          <w:lang w:val="nl-BE"/>
        </w:rPr>
        <w:t xml:space="preserve">Lijsten </w:t>
      </w:r>
      <w:r w:rsidR="00813773" w:rsidRPr="00FB31FA">
        <w:rPr>
          <w:sz w:val="18"/>
          <w:szCs w:val="18"/>
          <w:lang w:val="nl-BE"/>
        </w:rPr>
        <w:t>N</w:t>
      </w:r>
      <w:r w:rsidR="006C45FD" w:rsidRPr="00FB31FA">
        <w:rPr>
          <w:sz w:val="18"/>
          <w:szCs w:val="18"/>
          <w:lang w:val="nl-BE"/>
        </w:rPr>
        <w:t xml:space="preserve"> </w:t>
      </w:r>
      <w:r w:rsidRPr="0096573F">
        <w:rPr>
          <w:sz w:val="18"/>
          <w:szCs w:val="18"/>
          <w:lang w:val="nl-BE"/>
        </w:rPr>
        <w:t xml:space="preserve">effectief </w:t>
      </w:r>
      <w:r w:rsidR="006C45FD" w:rsidRPr="00FB31FA">
        <w:rPr>
          <w:sz w:val="18"/>
          <w:szCs w:val="18"/>
          <w:lang w:val="nl-BE"/>
        </w:rPr>
        <w:t>2</w:t>
      </w:r>
    </w:p>
    <w:p w:rsidR="006C45FD" w:rsidRPr="00FB31FA" w:rsidRDefault="006C45FD" w:rsidP="006C45FD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…</w:t>
      </w:r>
    </w:p>
    <w:p w:rsidR="006C45FD" w:rsidRPr="00FB31FA" w:rsidRDefault="0096573F" w:rsidP="0096573F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96573F">
        <w:rPr>
          <w:sz w:val="18"/>
          <w:szCs w:val="18"/>
          <w:lang w:val="nl-BE"/>
        </w:rPr>
        <w:t xml:space="preserve">Lijsten </w:t>
      </w:r>
      <w:r w:rsidR="00813773" w:rsidRPr="00FB31FA">
        <w:rPr>
          <w:sz w:val="18"/>
          <w:szCs w:val="18"/>
          <w:lang w:val="nl-BE"/>
        </w:rPr>
        <w:t>N</w:t>
      </w:r>
      <w:r w:rsidR="006C45FD" w:rsidRPr="00FB31FA">
        <w:rPr>
          <w:sz w:val="18"/>
          <w:szCs w:val="18"/>
          <w:lang w:val="nl-BE"/>
        </w:rPr>
        <w:t xml:space="preserve"> </w:t>
      </w:r>
      <w:r w:rsidRPr="0096573F">
        <w:rPr>
          <w:sz w:val="18"/>
          <w:szCs w:val="18"/>
          <w:lang w:val="nl-BE"/>
        </w:rPr>
        <w:t xml:space="preserve">effectief </w:t>
      </w:r>
      <w:r w:rsidR="00813773" w:rsidRPr="00FB31FA">
        <w:rPr>
          <w:sz w:val="18"/>
          <w:szCs w:val="18"/>
          <w:lang w:val="nl-BE"/>
        </w:rPr>
        <w:t>x</w:t>
      </w:r>
    </w:p>
    <w:p w:rsidR="006C45FD" w:rsidRPr="00FB31FA" w:rsidRDefault="0096573F" w:rsidP="0096573F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96573F">
        <w:rPr>
          <w:sz w:val="18"/>
          <w:szCs w:val="18"/>
          <w:lang w:val="nl-BE"/>
        </w:rPr>
        <w:t xml:space="preserve">Lijsten </w:t>
      </w:r>
      <w:r w:rsidR="00813773" w:rsidRPr="00FB31FA">
        <w:rPr>
          <w:sz w:val="18"/>
          <w:szCs w:val="18"/>
          <w:lang w:val="nl-BE"/>
        </w:rPr>
        <w:t>N</w:t>
      </w:r>
      <w:r w:rsidR="006C45FD" w:rsidRPr="00FB31FA">
        <w:rPr>
          <w:sz w:val="18"/>
          <w:szCs w:val="18"/>
          <w:lang w:val="nl-BE"/>
        </w:rPr>
        <w:t xml:space="preserve"> </w:t>
      </w:r>
      <w:r w:rsidRPr="0096573F">
        <w:rPr>
          <w:sz w:val="18"/>
          <w:szCs w:val="18"/>
          <w:lang w:val="nl-BE"/>
        </w:rPr>
        <w:t xml:space="preserve">opvolger </w:t>
      </w:r>
      <w:r w:rsidR="006C45FD" w:rsidRPr="00FB31FA">
        <w:rPr>
          <w:sz w:val="18"/>
          <w:szCs w:val="18"/>
          <w:lang w:val="nl-BE"/>
        </w:rPr>
        <w:t>1</w:t>
      </w:r>
    </w:p>
    <w:p w:rsidR="006C45FD" w:rsidRPr="00FB31FA" w:rsidRDefault="0096573F" w:rsidP="0096573F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96573F">
        <w:rPr>
          <w:sz w:val="18"/>
          <w:szCs w:val="18"/>
          <w:lang w:val="nl-BE"/>
        </w:rPr>
        <w:t xml:space="preserve">Lijsten </w:t>
      </w:r>
      <w:r w:rsidR="00813773" w:rsidRPr="00FB31FA">
        <w:rPr>
          <w:sz w:val="18"/>
          <w:szCs w:val="18"/>
          <w:lang w:val="nl-BE"/>
        </w:rPr>
        <w:t>N</w:t>
      </w:r>
      <w:r w:rsidR="006C45FD" w:rsidRPr="00FB31FA">
        <w:rPr>
          <w:sz w:val="18"/>
          <w:szCs w:val="18"/>
          <w:lang w:val="nl-BE"/>
        </w:rPr>
        <w:t xml:space="preserve"> </w:t>
      </w:r>
      <w:r w:rsidRPr="0096573F">
        <w:rPr>
          <w:sz w:val="18"/>
          <w:szCs w:val="18"/>
          <w:lang w:val="nl-BE"/>
        </w:rPr>
        <w:t xml:space="preserve">opvolger </w:t>
      </w:r>
      <w:r w:rsidR="006C45FD" w:rsidRPr="00FB31FA">
        <w:rPr>
          <w:sz w:val="18"/>
          <w:szCs w:val="18"/>
          <w:lang w:val="nl-BE"/>
        </w:rPr>
        <w:t>2</w:t>
      </w:r>
    </w:p>
    <w:p w:rsidR="006C45FD" w:rsidRPr="00FB31FA" w:rsidRDefault="006C45FD" w:rsidP="006C45FD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>…</w:t>
      </w:r>
    </w:p>
    <w:p w:rsidR="006C45FD" w:rsidRPr="00FB31FA" w:rsidRDefault="0096573F" w:rsidP="0096573F">
      <w:pPr>
        <w:pStyle w:val="Paragraphedeliste"/>
        <w:numPr>
          <w:ilvl w:val="0"/>
          <w:numId w:val="1"/>
        </w:numPr>
        <w:rPr>
          <w:sz w:val="18"/>
          <w:szCs w:val="18"/>
          <w:lang w:val="nl-BE"/>
        </w:rPr>
      </w:pPr>
      <w:r w:rsidRPr="0096573F">
        <w:rPr>
          <w:sz w:val="18"/>
          <w:szCs w:val="18"/>
          <w:lang w:val="nl-BE"/>
        </w:rPr>
        <w:t xml:space="preserve">Lijsten </w:t>
      </w:r>
      <w:r w:rsidR="00813773" w:rsidRPr="00FB31FA">
        <w:rPr>
          <w:sz w:val="18"/>
          <w:szCs w:val="18"/>
          <w:lang w:val="nl-BE"/>
        </w:rPr>
        <w:t>N</w:t>
      </w:r>
      <w:r w:rsidR="006C45FD" w:rsidRPr="00FB31FA">
        <w:rPr>
          <w:sz w:val="18"/>
          <w:szCs w:val="18"/>
          <w:lang w:val="nl-BE"/>
        </w:rPr>
        <w:t xml:space="preserve"> </w:t>
      </w:r>
      <w:r w:rsidRPr="0096573F">
        <w:rPr>
          <w:sz w:val="18"/>
          <w:szCs w:val="18"/>
          <w:lang w:val="nl-BE"/>
        </w:rPr>
        <w:t xml:space="preserve">opvolger </w:t>
      </w:r>
      <w:r w:rsidR="00813773" w:rsidRPr="00FB31FA">
        <w:rPr>
          <w:sz w:val="18"/>
          <w:szCs w:val="18"/>
          <w:lang w:val="nl-BE"/>
        </w:rPr>
        <w:t>y</w:t>
      </w:r>
    </w:p>
    <w:p w:rsidR="00A77B79" w:rsidRPr="00FB31FA" w:rsidRDefault="00A77B79">
      <w:pPr>
        <w:spacing w:after="200" w:line="276" w:lineRule="auto"/>
        <w:rPr>
          <w:lang w:val="nl-BE"/>
        </w:rPr>
      </w:pPr>
    </w:p>
    <w:p w:rsidR="00E7790C" w:rsidRPr="00FB31FA" w:rsidRDefault="00805854">
      <w:pPr>
        <w:spacing w:after="200" w:line="276" w:lineRule="auto"/>
        <w:rPr>
          <w:lang w:val="nl-BE"/>
        </w:rPr>
      </w:pPr>
      <w:r>
        <w:rPr>
          <w:lang w:val="nl-BE"/>
        </w:rPr>
        <w:t>De functie</w:t>
      </w:r>
      <w:r w:rsidR="00E7790C" w:rsidRPr="00FB31FA">
        <w:rPr>
          <w:lang w:val="nl-BE"/>
        </w:rPr>
        <w:t xml:space="preserve"> PalDtmCheckSum </w:t>
      </w:r>
      <w:r>
        <w:rPr>
          <w:lang w:val="nl-BE"/>
        </w:rPr>
        <w:t xml:space="preserve">moet uitgevoerd worden </w:t>
      </w:r>
      <w:r w:rsidR="00E7790C" w:rsidRPr="00FB31FA">
        <w:rPr>
          <w:lang w:val="nl-BE"/>
        </w:rPr>
        <w:t>(</w:t>
      </w:r>
      <w:r>
        <w:rPr>
          <w:lang w:val="nl-BE"/>
        </w:rPr>
        <w:t>reeds hoger in dit document beschreven</w:t>
      </w:r>
      <w:r w:rsidR="00E7790C" w:rsidRPr="00FB31FA">
        <w:rPr>
          <w:lang w:val="nl-BE"/>
        </w:rPr>
        <w:t xml:space="preserve">) </w:t>
      </w:r>
      <w:r>
        <w:rPr>
          <w:lang w:val="nl-BE"/>
        </w:rPr>
        <w:t>op voorgaande lijnen.</w:t>
      </w:r>
    </w:p>
    <w:p w:rsidR="00A77B79" w:rsidRPr="00FB31FA" w:rsidRDefault="00A77B79" w:rsidP="00A77B79">
      <w:pPr>
        <w:ind w:left="360"/>
        <w:rPr>
          <w:b/>
          <w:sz w:val="24"/>
          <w:szCs w:val="24"/>
          <w:u w:val="single"/>
          <w:lang w:val="nl-BE"/>
        </w:rPr>
      </w:pPr>
      <w:r w:rsidRPr="00FB31FA">
        <w:rPr>
          <w:b/>
          <w:sz w:val="24"/>
          <w:szCs w:val="24"/>
          <w:u w:val="single"/>
          <w:lang w:val="nl-BE"/>
        </w:rPr>
        <w:t>2B.</w:t>
      </w:r>
      <w:r w:rsidRPr="00FB31FA">
        <w:rPr>
          <w:b/>
          <w:sz w:val="24"/>
          <w:szCs w:val="24"/>
          <w:u w:val="single"/>
          <w:lang w:val="nl-BE"/>
        </w:rPr>
        <w:tab/>
      </w:r>
      <w:r w:rsidR="005C3727">
        <w:rPr>
          <w:b/>
          <w:sz w:val="24"/>
          <w:szCs w:val="24"/>
          <w:u w:val="single"/>
          <w:lang w:val="nl-BE"/>
        </w:rPr>
        <w:t>Lijstresultaten</w:t>
      </w:r>
      <w:r w:rsidR="00805854">
        <w:rPr>
          <w:b/>
          <w:sz w:val="24"/>
          <w:szCs w:val="24"/>
          <w:u w:val="single"/>
          <w:lang w:val="nl-BE"/>
        </w:rPr>
        <w:t xml:space="preserve"> voor het niveau van de verdeling van de zetels</w:t>
      </w:r>
      <w:r w:rsidR="005D336C" w:rsidRPr="00FB31FA">
        <w:rPr>
          <w:b/>
          <w:sz w:val="24"/>
          <w:szCs w:val="24"/>
          <w:u w:val="single"/>
          <w:lang w:val="nl-BE"/>
        </w:rPr>
        <w:t xml:space="preserve"> </w:t>
      </w:r>
      <w:r w:rsidR="00805854">
        <w:rPr>
          <w:b/>
          <w:sz w:val="24"/>
          <w:szCs w:val="24"/>
          <w:lang w:val="nl-BE"/>
        </w:rPr>
        <w:t>(510S_LIJST</w:t>
      </w:r>
      <w:r w:rsidR="005D336C" w:rsidRPr="00FB31FA">
        <w:rPr>
          <w:b/>
          <w:sz w:val="24"/>
          <w:szCs w:val="24"/>
          <w:lang w:val="nl-BE"/>
        </w:rPr>
        <w:t>)</w:t>
      </w:r>
    </w:p>
    <w:p w:rsidR="00A77B79" w:rsidRPr="00FB31FA" w:rsidRDefault="00A77B79">
      <w:pPr>
        <w:spacing w:after="200" w:line="276" w:lineRule="auto"/>
        <w:rPr>
          <w:lang w:val="nl-BE"/>
        </w:rPr>
      </w:pPr>
    </w:p>
    <w:p w:rsidR="00A77B79" w:rsidRPr="00FB31FA" w:rsidRDefault="00805854">
      <w:pPr>
        <w:spacing w:after="200" w:line="276" w:lineRule="auto"/>
        <w:rPr>
          <w:lang w:val="nl-BE"/>
        </w:rPr>
      </w:pPr>
      <w:r>
        <w:rPr>
          <w:lang w:val="nl-BE"/>
        </w:rPr>
        <w:t>Dit deel van de EML510 is optioneel.</w:t>
      </w:r>
    </w:p>
    <w:p w:rsidR="00A77B79" w:rsidRPr="00FB31FA" w:rsidRDefault="00805854">
      <w:pPr>
        <w:spacing w:after="200" w:line="276" w:lineRule="auto"/>
        <w:rPr>
          <w:lang w:val="nl-BE"/>
        </w:rPr>
      </w:pPr>
      <w:r>
        <w:rPr>
          <w:lang w:val="nl-BE"/>
        </w:rPr>
        <w:t>Dit deel wordt alleen getoond</w:t>
      </w:r>
      <w:r w:rsidR="0011035C">
        <w:rPr>
          <w:lang w:val="nl-BE"/>
        </w:rPr>
        <w:t xml:space="preserve"> wanneer er sprake is van de zetelverdeling</w:t>
      </w:r>
    </w:p>
    <w:p w:rsidR="00A77B79" w:rsidRPr="00FB31FA" w:rsidRDefault="0011035C" w:rsidP="00A77B79">
      <w:pPr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 xml:space="preserve">Algemeen </w:t>
      </w:r>
      <w:proofErr w:type="gramStart"/>
      <w:r>
        <w:rPr>
          <w:b/>
          <w:i/>
          <w:color w:val="4F81BD" w:themeColor="accent1"/>
          <w:lang w:val="nl-BE"/>
        </w:rPr>
        <w:t>Schema</w:t>
      </w:r>
      <w:r w:rsidR="00A77B79" w:rsidRPr="00FB31FA">
        <w:rPr>
          <w:b/>
          <w:i/>
          <w:color w:val="4F81BD" w:themeColor="accent1"/>
          <w:lang w:val="nl-BE"/>
        </w:rPr>
        <w:t> :</w:t>
      </w:r>
      <w:proofErr w:type="gramEnd"/>
    </w:p>
    <w:p w:rsidR="00A77B79" w:rsidRPr="00FB31FA" w:rsidRDefault="00A77B79" w:rsidP="00A77B7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&lt;CountMetric Id="L24" Type="ElectoralDivisor"&gt;</w:t>
      </w:r>
      <w:r w:rsidRPr="00FB31FA">
        <w:rPr>
          <w:b/>
          <w:color w:val="FF0000"/>
          <w:sz w:val="18"/>
          <w:szCs w:val="18"/>
          <w:lang w:val="nl-BE"/>
        </w:rPr>
        <w:t>#L24#</w:t>
      </w:r>
      <w:r w:rsidRPr="00FB31FA">
        <w:rPr>
          <w:sz w:val="18"/>
          <w:szCs w:val="18"/>
          <w:lang w:val="nl-BE"/>
        </w:rPr>
        <w:t xml:space="preserve">&lt;/CountMetric&gt; </w:t>
      </w:r>
      <w:r w:rsidRPr="00FB31FA">
        <w:rPr>
          <w:sz w:val="18"/>
          <w:szCs w:val="18"/>
          <w:lang w:val="nl-BE"/>
        </w:rPr>
        <w:tab/>
      </w:r>
    </w:p>
    <w:p w:rsidR="00A77B79" w:rsidRPr="00FB31FA" w:rsidRDefault="00A77B79" w:rsidP="00A77B7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&lt;CountMetric Id="L25" Type="ElectoralQuota"&gt;</w:t>
      </w:r>
      <w:r w:rsidRPr="00FB31FA">
        <w:rPr>
          <w:b/>
          <w:color w:val="FF0000"/>
          <w:sz w:val="18"/>
          <w:szCs w:val="18"/>
          <w:lang w:val="nl-BE"/>
        </w:rPr>
        <w:t>#L25#</w:t>
      </w:r>
      <w:r w:rsidRPr="00FB31FA">
        <w:rPr>
          <w:sz w:val="18"/>
          <w:szCs w:val="18"/>
          <w:lang w:val="nl-BE"/>
        </w:rPr>
        <w:t xml:space="preserve">&lt;/CountMetric&gt; </w:t>
      </w:r>
      <w:r w:rsidRPr="00FB31FA">
        <w:rPr>
          <w:sz w:val="18"/>
          <w:szCs w:val="18"/>
          <w:lang w:val="nl-BE"/>
        </w:rPr>
        <w:tab/>
      </w:r>
    </w:p>
    <w:p w:rsidR="00A77B79" w:rsidRPr="00FB31FA" w:rsidRDefault="00A77B79" w:rsidP="00A77B7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&lt;CountMetric Id="L26" Type="NumberElected"&gt;</w:t>
      </w:r>
      <w:r w:rsidRPr="00FB31FA">
        <w:rPr>
          <w:b/>
          <w:color w:val="FF0000"/>
          <w:sz w:val="18"/>
          <w:szCs w:val="18"/>
          <w:lang w:val="nl-BE"/>
        </w:rPr>
        <w:t>#L26#</w:t>
      </w:r>
      <w:r w:rsidRPr="00FB31FA">
        <w:rPr>
          <w:sz w:val="18"/>
          <w:szCs w:val="18"/>
          <w:lang w:val="nl-BE"/>
        </w:rPr>
        <w:t xml:space="preserve">&lt;/CountMetric&gt; </w:t>
      </w:r>
      <w:r w:rsidRPr="00FB31FA">
        <w:rPr>
          <w:sz w:val="18"/>
          <w:szCs w:val="18"/>
          <w:lang w:val="nl-BE"/>
        </w:rPr>
        <w:tab/>
      </w:r>
    </w:p>
    <w:p w:rsidR="00A77B79" w:rsidRPr="00FB31FA" w:rsidRDefault="00A77B79" w:rsidP="00A77B7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&lt;CountMetric Id="L27" Type="FirstElectoralFraction"&gt;</w:t>
      </w:r>
      <w:r w:rsidRPr="00FB31FA">
        <w:rPr>
          <w:b/>
          <w:color w:val="FF0000"/>
          <w:sz w:val="18"/>
          <w:szCs w:val="18"/>
          <w:lang w:val="nl-BE"/>
        </w:rPr>
        <w:t>#L27#</w:t>
      </w:r>
      <w:r w:rsidRPr="00FB31FA">
        <w:rPr>
          <w:sz w:val="18"/>
          <w:szCs w:val="18"/>
          <w:lang w:val="nl-BE"/>
        </w:rPr>
        <w:t xml:space="preserve">&lt;/CountMetric&gt; </w:t>
      </w:r>
      <w:r w:rsidRPr="00FB31FA">
        <w:rPr>
          <w:sz w:val="18"/>
          <w:szCs w:val="18"/>
          <w:lang w:val="nl-BE"/>
        </w:rPr>
        <w:tab/>
      </w:r>
    </w:p>
    <w:p w:rsidR="00A77B79" w:rsidRPr="00FB31FA" w:rsidRDefault="00A77B79" w:rsidP="00A77B7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&lt;CountMetric Id="L28" Type="SecondElectoralFraction"&gt;</w:t>
      </w:r>
      <w:r w:rsidRPr="00FB31FA">
        <w:rPr>
          <w:b/>
          <w:color w:val="FF0000"/>
          <w:sz w:val="18"/>
          <w:szCs w:val="18"/>
          <w:lang w:val="nl-BE"/>
        </w:rPr>
        <w:t>#L28#</w:t>
      </w:r>
      <w:r w:rsidRPr="00FB31FA">
        <w:rPr>
          <w:sz w:val="18"/>
          <w:szCs w:val="18"/>
          <w:lang w:val="nl-BE"/>
        </w:rPr>
        <w:t xml:space="preserve">&lt;/CountMetric&gt; </w:t>
      </w:r>
      <w:r w:rsidRPr="00FB31FA">
        <w:rPr>
          <w:sz w:val="18"/>
          <w:szCs w:val="18"/>
          <w:lang w:val="nl-BE"/>
        </w:rPr>
        <w:tab/>
      </w:r>
    </w:p>
    <w:p w:rsidR="00A77B79" w:rsidRPr="00FB31FA" w:rsidRDefault="00A77B79" w:rsidP="00A77B7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&lt;CountMetric Id="L29" Type="NumberAldermenElected"&gt;</w:t>
      </w:r>
      <w:r w:rsidRPr="00FB31FA">
        <w:rPr>
          <w:b/>
          <w:color w:val="FF0000"/>
          <w:sz w:val="18"/>
          <w:szCs w:val="18"/>
          <w:lang w:val="nl-BE"/>
        </w:rPr>
        <w:t>#L29#</w:t>
      </w:r>
      <w:r w:rsidRPr="00FB31FA">
        <w:rPr>
          <w:sz w:val="18"/>
          <w:szCs w:val="18"/>
          <w:lang w:val="nl-BE"/>
        </w:rPr>
        <w:t xml:space="preserve">&lt;/CountMetric&gt; </w:t>
      </w:r>
      <w:r w:rsidRPr="00FB31FA">
        <w:rPr>
          <w:sz w:val="18"/>
          <w:szCs w:val="18"/>
          <w:lang w:val="nl-BE"/>
        </w:rPr>
        <w:tab/>
      </w:r>
    </w:p>
    <w:p w:rsidR="00A77B79" w:rsidRPr="00FB31FA" w:rsidRDefault="00A77B79" w:rsidP="00A77B7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&lt;CountMetric Id="L30" Type="BalanceVoice"&gt;</w:t>
      </w:r>
      <w:r w:rsidRPr="00FB31FA">
        <w:rPr>
          <w:b/>
          <w:color w:val="FF0000"/>
          <w:sz w:val="18"/>
          <w:szCs w:val="18"/>
          <w:lang w:val="nl-BE"/>
        </w:rPr>
        <w:t>#L30#</w:t>
      </w:r>
      <w:r w:rsidRPr="00FB31FA">
        <w:rPr>
          <w:sz w:val="18"/>
          <w:szCs w:val="18"/>
          <w:lang w:val="nl-BE"/>
        </w:rPr>
        <w:t xml:space="preserve">&lt;/CountMetric&gt; </w:t>
      </w:r>
      <w:r w:rsidRPr="00FB31FA">
        <w:rPr>
          <w:sz w:val="18"/>
          <w:szCs w:val="18"/>
          <w:lang w:val="nl-BE"/>
        </w:rPr>
        <w:tab/>
        <w:t xml:space="preserve"> </w:t>
      </w:r>
    </w:p>
    <w:p w:rsidR="00A77B79" w:rsidRPr="00FB31FA" w:rsidRDefault="00A77B79">
      <w:pPr>
        <w:spacing w:after="200" w:line="276" w:lineRule="auto"/>
        <w:rPr>
          <w:lang w:val="nl-BE"/>
        </w:rPr>
      </w:pPr>
    </w:p>
    <w:p w:rsidR="00A77B79" w:rsidRPr="00FB31FA" w:rsidRDefault="0011035C" w:rsidP="00A77B79">
      <w:pPr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>Legende</w:t>
      </w:r>
      <w:r w:rsidR="00A77B79" w:rsidRPr="00FB31FA">
        <w:rPr>
          <w:b/>
          <w:i/>
          <w:color w:val="4F81BD" w:themeColor="accent1"/>
          <w:lang w:val="nl-BE"/>
        </w:rPr>
        <w:t>:</w:t>
      </w:r>
    </w:p>
    <w:p w:rsidR="00A77B79" w:rsidRPr="00FB31FA" w:rsidRDefault="00A77B79" w:rsidP="00A77B79">
      <w:pPr>
        <w:tabs>
          <w:tab w:val="left" w:pos="3402"/>
        </w:tabs>
        <w:spacing w:after="0"/>
        <w:rPr>
          <w:b/>
          <w:color w:val="4F81BD" w:themeColor="accent1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#L24#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F238F2" w:rsidRPr="00F238F2">
        <w:rPr>
          <w:sz w:val="18"/>
          <w:szCs w:val="18"/>
          <w:lang w:val="nl-BE"/>
        </w:rPr>
        <w:t xml:space="preserve">Verkiezingsscheidsrechter </w:t>
      </w:r>
      <w:r w:rsidRPr="00FB31FA">
        <w:rPr>
          <w:b/>
          <w:color w:val="4F81BD" w:themeColor="accent1"/>
          <w:sz w:val="18"/>
          <w:szCs w:val="18"/>
          <w:lang w:val="nl-BE"/>
        </w:rPr>
        <w:t>(L24)</w:t>
      </w:r>
    </w:p>
    <w:p w:rsidR="00A77B79" w:rsidRPr="00FB31FA" w:rsidRDefault="00A77B79" w:rsidP="00A77B79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#L25#</w:t>
      </w:r>
      <w:r w:rsidRPr="00FB31FA">
        <w:rPr>
          <w:b/>
          <w:color w:val="4F81BD" w:themeColor="accent1"/>
          <w:sz w:val="18"/>
          <w:szCs w:val="18"/>
          <w:lang w:val="nl-BE"/>
        </w:rPr>
        <w:tab/>
      </w:r>
      <w:r w:rsidR="00F238F2" w:rsidRPr="00F238F2">
        <w:rPr>
          <w:sz w:val="18"/>
          <w:szCs w:val="18"/>
          <w:lang w:val="nl-BE"/>
        </w:rPr>
        <w:t xml:space="preserve">Verkiezingsquotiënt </w:t>
      </w:r>
      <w:r w:rsidRPr="00FB31FA">
        <w:rPr>
          <w:b/>
          <w:color w:val="4F81BD" w:themeColor="accent1"/>
          <w:sz w:val="18"/>
          <w:szCs w:val="18"/>
          <w:lang w:val="nl-BE"/>
        </w:rPr>
        <w:t>(L25)</w:t>
      </w:r>
    </w:p>
    <w:p w:rsidR="00A77B79" w:rsidRPr="00FB31FA" w:rsidRDefault="00A77B79" w:rsidP="00A77B79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#L26#</w:t>
      </w:r>
      <w:r w:rsidRPr="00FB31FA">
        <w:rPr>
          <w:sz w:val="18"/>
          <w:szCs w:val="18"/>
          <w:lang w:val="nl-BE"/>
        </w:rPr>
        <w:tab/>
      </w:r>
      <w:r w:rsidR="00F238F2" w:rsidRPr="00F238F2">
        <w:rPr>
          <w:sz w:val="18"/>
          <w:szCs w:val="18"/>
          <w:lang w:val="nl-BE"/>
        </w:rPr>
        <w:t xml:space="preserve">Aantal verworven zetels </w:t>
      </w:r>
      <w:r w:rsidRPr="00FB31FA">
        <w:rPr>
          <w:b/>
          <w:color w:val="4F81BD" w:themeColor="accent1"/>
          <w:sz w:val="18"/>
          <w:szCs w:val="18"/>
          <w:lang w:val="nl-BE"/>
        </w:rPr>
        <w:t>(L26)</w:t>
      </w:r>
    </w:p>
    <w:p w:rsidR="00A77B79" w:rsidRPr="00FB31FA" w:rsidRDefault="00A77B79" w:rsidP="00A77B79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#L27#</w:t>
      </w:r>
      <w:r w:rsidRPr="00FB31FA">
        <w:rPr>
          <w:sz w:val="18"/>
          <w:szCs w:val="18"/>
          <w:lang w:val="nl-BE"/>
        </w:rPr>
        <w:tab/>
      </w:r>
      <w:r w:rsidR="00F238F2" w:rsidRPr="00F238F2">
        <w:rPr>
          <w:sz w:val="18"/>
          <w:szCs w:val="18"/>
          <w:lang w:val="nl-BE"/>
        </w:rPr>
        <w:t xml:space="preserve">Eerste kiesfractie </w:t>
      </w:r>
      <w:r w:rsidRPr="00FB31FA">
        <w:rPr>
          <w:b/>
          <w:color w:val="4F81BD" w:themeColor="accent1"/>
          <w:sz w:val="18"/>
          <w:szCs w:val="18"/>
          <w:lang w:val="nl-BE"/>
        </w:rPr>
        <w:t>(L27)</w:t>
      </w:r>
    </w:p>
    <w:p w:rsidR="00A77B79" w:rsidRPr="00FB31FA" w:rsidRDefault="00A77B79" w:rsidP="00A77B79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#L28#</w:t>
      </w:r>
      <w:r w:rsidRPr="00FB31FA">
        <w:rPr>
          <w:sz w:val="18"/>
          <w:szCs w:val="18"/>
          <w:lang w:val="nl-BE"/>
        </w:rPr>
        <w:tab/>
      </w:r>
      <w:r w:rsidR="00F238F2" w:rsidRPr="00F238F2">
        <w:rPr>
          <w:sz w:val="18"/>
          <w:szCs w:val="18"/>
          <w:lang w:val="nl-BE"/>
        </w:rPr>
        <w:t xml:space="preserve">Tweede kiesfractie </w:t>
      </w:r>
      <w:r w:rsidRPr="00FB31FA">
        <w:rPr>
          <w:b/>
          <w:color w:val="4F81BD" w:themeColor="accent1"/>
          <w:sz w:val="18"/>
          <w:szCs w:val="18"/>
          <w:lang w:val="nl-BE"/>
        </w:rPr>
        <w:t>(L28)</w:t>
      </w:r>
    </w:p>
    <w:p w:rsidR="00A77B79" w:rsidRPr="00FB31FA" w:rsidRDefault="00A77B79" w:rsidP="00A77B79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#L29#</w:t>
      </w:r>
      <w:r w:rsidRPr="00FB31FA">
        <w:rPr>
          <w:sz w:val="18"/>
          <w:szCs w:val="18"/>
          <w:lang w:val="nl-BE"/>
        </w:rPr>
        <w:tab/>
      </w:r>
      <w:r w:rsidR="00F238F2" w:rsidRPr="00F238F2">
        <w:rPr>
          <w:sz w:val="18"/>
          <w:szCs w:val="18"/>
          <w:lang w:val="nl-BE"/>
        </w:rPr>
        <w:t xml:space="preserve">Aantal verworven wethouders </w:t>
      </w:r>
      <w:r w:rsidRPr="00FB31FA">
        <w:rPr>
          <w:b/>
          <w:color w:val="4F81BD" w:themeColor="accent1"/>
          <w:sz w:val="18"/>
          <w:szCs w:val="18"/>
          <w:lang w:val="nl-BE"/>
        </w:rPr>
        <w:t>(L29)</w:t>
      </w:r>
    </w:p>
    <w:p w:rsidR="00A77B79" w:rsidRPr="00FB31FA" w:rsidRDefault="00A77B79" w:rsidP="00A77B79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#L30#</w:t>
      </w:r>
      <w:r w:rsidRPr="00FB31FA">
        <w:rPr>
          <w:sz w:val="18"/>
          <w:szCs w:val="18"/>
          <w:lang w:val="nl-BE"/>
        </w:rPr>
        <w:tab/>
      </w:r>
      <w:r w:rsidR="00F238F2" w:rsidRPr="00F238F2">
        <w:rPr>
          <w:sz w:val="18"/>
          <w:szCs w:val="18"/>
          <w:lang w:val="nl-BE"/>
        </w:rPr>
        <w:t xml:space="preserve">Saldo ongebruikte stemmen </w:t>
      </w:r>
      <w:r w:rsidRPr="00FB31FA">
        <w:rPr>
          <w:b/>
          <w:color w:val="4F81BD" w:themeColor="accent1"/>
          <w:sz w:val="18"/>
          <w:szCs w:val="18"/>
          <w:lang w:val="nl-BE"/>
        </w:rPr>
        <w:t>(L30)</w:t>
      </w:r>
    </w:p>
    <w:p w:rsidR="00196FAC" w:rsidRPr="00FB31FA" w:rsidRDefault="00196FAC">
      <w:pPr>
        <w:spacing w:after="200" w:line="276" w:lineRule="auto"/>
        <w:rPr>
          <w:lang w:val="nl-BE"/>
        </w:rPr>
      </w:pPr>
      <w:r w:rsidRPr="00FB31FA">
        <w:rPr>
          <w:lang w:val="nl-BE"/>
        </w:rPr>
        <w:br w:type="page"/>
      </w:r>
    </w:p>
    <w:p w:rsidR="00373691" w:rsidRPr="00FB31FA" w:rsidRDefault="00F238F2" w:rsidP="005D336C">
      <w:pPr>
        <w:pStyle w:val="Paragraphedeliste"/>
        <w:numPr>
          <w:ilvl w:val="0"/>
          <w:numId w:val="4"/>
        </w:numPr>
        <w:rPr>
          <w:b/>
          <w:sz w:val="24"/>
          <w:szCs w:val="24"/>
          <w:u w:val="single"/>
          <w:lang w:val="nl-BE"/>
        </w:rPr>
      </w:pPr>
      <w:r>
        <w:rPr>
          <w:b/>
          <w:sz w:val="24"/>
          <w:szCs w:val="24"/>
          <w:u w:val="single"/>
          <w:lang w:val="nl-BE"/>
        </w:rPr>
        <w:lastRenderedPageBreak/>
        <w:t>Resultaten kandidaten</w:t>
      </w:r>
    </w:p>
    <w:p w:rsidR="00373691" w:rsidRPr="00FB31FA" w:rsidRDefault="00F238F2" w:rsidP="00373691">
      <w:pPr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>Algemeen schema</w:t>
      </w:r>
      <w:r w:rsidR="00373691" w:rsidRPr="00FB31FA">
        <w:rPr>
          <w:b/>
          <w:i/>
          <w:color w:val="4F81BD" w:themeColor="accent1"/>
          <w:lang w:val="nl-BE"/>
        </w:rPr>
        <w:t>: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i/>
          <w:color w:val="00B050"/>
          <w:sz w:val="18"/>
          <w:szCs w:val="18"/>
          <w:lang w:val="nl-BE"/>
        </w:rPr>
      </w:pPr>
      <w:proofErr w:type="gramStart"/>
      <w:r w:rsidRPr="00FB31FA">
        <w:rPr>
          <w:i/>
          <w:color w:val="00B050"/>
          <w:sz w:val="18"/>
          <w:szCs w:val="18"/>
          <w:lang w:val="nl-BE"/>
        </w:rPr>
        <w:t>&lt;!--</w:t>
      </w:r>
      <w:proofErr w:type="gramEnd"/>
      <w:r w:rsidRPr="00FB31FA">
        <w:rPr>
          <w:i/>
          <w:color w:val="00B050"/>
          <w:sz w:val="18"/>
          <w:szCs w:val="18"/>
          <w:lang w:val="nl-BE"/>
        </w:rPr>
        <w:t xml:space="preserve"> </w:t>
      </w:r>
      <w:r w:rsidR="000E749D">
        <w:rPr>
          <w:i/>
          <w:color w:val="00B050"/>
          <w:sz w:val="18"/>
          <w:szCs w:val="18"/>
          <w:lang w:val="nl-BE"/>
        </w:rPr>
        <w:t>KANDIDAAT</w:t>
      </w:r>
      <w:r w:rsidRPr="00FB31FA">
        <w:rPr>
          <w:i/>
          <w:color w:val="00B050"/>
          <w:sz w:val="18"/>
          <w:szCs w:val="18"/>
          <w:lang w:val="nl-BE"/>
        </w:rPr>
        <w:t xml:space="preserve"> #C6# #C7# --&gt;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&lt;Selection&gt;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&lt;Candidate&gt;</w:t>
      </w:r>
    </w:p>
    <w:p w:rsidR="007279C5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&lt;CandidateIdentifier DisplayOrder="</w:t>
      </w:r>
      <w:r w:rsidRPr="00FB31FA">
        <w:rPr>
          <w:b/>
          <w:color w:val="FF0000"/>
          <w:sz w:val="18"/>
          <w:szCs w:val="18"/>
          <w:lang w:val="nl-BE"/>
        </w:rPr>
        <w:t>#C7#</w:t>
      </w:r>
      <w:r w:rsidRPr="00FB31FA">
        <w:rPr>
          <w:sz w:val="18"/>
          <w:szCs w:val="18"/>
          <w:lang w:val="nl-BE"/>
        </w:rPr>
        <w:t>" IdNumber</w:t>
      </w:r>
      <w:r w:rsidRPr="00626F82">
        <w:rPr>
          <w:b/>
          <w:sz w:val="18"/>
          <w:szCs w:val="18"/>
          <w:lang w:val="nl-BE"/>
        </w:rPr>
        <w:t>="</w:t>
      </w:r>
      <w:r w:rsidR="00626F82">
        <w:rPr>
          <w:b/>
          <w:sz w:val="18"/>
          <w:szCs w:val="18"/>
          <w:lang w:val="nl-BE"/>
        </w:rPr>
        <w:t>00000000000</w:t>
      </w:r>
      <w:r w:rsidRPr="00FB31FA">
        <w:rPr>
          <w:sz w:val="18"/>
          <w:szCs w:val="18"/>
          <w:lang w:val="nl-BE"/>
        </w:rPr>
        <w:t>" ShortCode="</w:t>
      </w:r>
      <w:r w:rsidRPr="00FB31FA">
        <w:rPr>
          <w:b/>
          <w:color w:val="FF0000"/>
          <w:sz w:val="18"/>
          <w:szCs w:val="18"/>
          <w:lang w:val="nl-BE"/>
        </w:rPr>
        <w:t>#C6#</w:t>
      </w:r>
      <w:r w:rsidRPr="00FB31FA">
        <w:rPr>
          <w:sz w:val="18"/>
          <w:szCs w:val="18"/>
          <w:lang w:val="nl-BE"/>
        </w:rPr>
        <w:t>"</w:t>
      </w:r>
    </w:p>
    <w:p w:rsidR="00373691" w:rsidRPr="00FB31FA" w:rsidRDefault="007279C5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ExpectedConfirmationReference="</w:t>
      </w:r>
      <w:r w:rsidRPr="00FB31FA">
        <w:rPr>
          <w:b/>
          <w:color w:val="FF0000"/>
          <w:sz w:val="18"/>
          <w:szCs w:val="18"/>
          <w:lang w:val="nl-BE"/>
        </w:rPr>
        <w:t>#KEY_CDT#</w:t>
      </w:r>
      <w:r w:rsidRPr="00FB31FA">
        <w:rPr>
          <w:sz w:val="18"/>
          <w:szCs w:val="18"/>
          <w:lang w:val="nl-BE"/>
        </w:rPr>
        <w:t>"</w:t>
      </w:r>
      <w:r w:rsidR="00373691" w:rsidRPr="00FB31FA">
        <w:rPr>
          <w:sz w:val="18"/>
          <w:szCs w:val="18"/>
          <w:lang w:val="nl-BE"/>
        </w:rPr>
        <w:t>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&lt;KnownAs&gt;</w:t>
      </w:r>
      <w:r w:rsidRPr="00FB31FA">
        <w:rPr>
          <w:b/>
          <w:color w:val="FF0000"/>
          <w:sz w:val="18"/>
          <w:szCs w:val="18"/>
          <w:lang w:val="nl-BE"/>
        </w:rPr>
        <w:t>#C10#</w:t>
      </w:r>
      <w:r w:rsidRPr="00FB31FA">
        <w:rPr>
          <w:sz w:val="18"/>
          <w:szCs w:val="18"/>
          <w:lang w:val="nl-BE"/>
        </w:rPr>
        <w:t>&lt;/KnownAs&gt;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&lt;/CandidateIdentifier&gt;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&lt;CandidateFullName&gt;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&lt;NameElement ElementType="DateOfBirthText"&gt;</w:t>
      </w:r>
      <w:r w:rsidRPr="00FB31FA">
        <w:rPr>
          <w:b/>
          <w:color w:val="FF0000"/>
          <w:sz w:val="18"/>
          <w:szCs w:val="18"/>
          <w:lang w:val="nl-BE"/>
        </w:rPr>
        <w:t>#C16#</w:t>
      </w:r>
      <w:r w:rsidRPr="00FB31FA">
        <w:rPr>
          <w:sz w:val="18"/>
          <w:szCs w:val="18"/>
          <w:lang w:val="nl-BE"/>
        </w:rPr>
        <w:t>&lt;/NameElement&gt;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&lt;NameElement ElementType="LinguisticRegime"&gt;</w:t>
      </w:r>
      <w:r w:rsidR="00626F82">
        <w:rPr>
          <w:sz w:val="18"/>
          <w:szCs w:val="18"/>
          <w:lang w:val="nl-BE"/>
        </w:rPr>
        <w:t>N/A</w:t>
      </w:r>
      <w:r w:rsidRPr="00FB31FA">
        <w:rPr>
          <w:sz w:val="18"/>
          <w:szCs w:val="18"/>
          <w:lang w:val="nl-BE"/>
        </w:rPr>
        <w:t>&lt;/NameElement&gt;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&lt;PersonFullName&gt;</w:t>
      </w:r>
      <w:r w:rsidRPr="00FB31FA">
        <w:rPr>
          <w:b/>
          <w:color w:val="FF0000"/>
          <w:sz w:val="18"/>
          <w:szCs w:val="18"/>
          <w:lang w:val="nl-BE"/>
        </w:rPr>
        <w:t>#C8_C9#</w:t>
      </w:r>
      <w:r w:rsidRPr="00FB31FA">
        <w:rPr>
          <w:sz w:val="18"/>
          <w:szCs w:val="18"/>
          <w:lang w:val="nl-BE"/>
        </w:rPr>
        <w:t>&lt;/PersonFullName&gt;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&lt;PersonNameDetail&gt;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</w:t>
      </w:r>
      <w:proofErr w:type="gramStart"/>
      <w:r w:rsidRPr="00FB31FA">
        <w:rPr>
          <w:sz w:val="18"/>
          <w:szCs w:val="18"/>
          <w:lang w:val="nl-BE"/>
        </w:rPr>
        <w:t>xnl:GivenName</w:t>
      </w:r>
      <w:proofErr w:type="gramEnd"/>
      <w:r w:rsidRPr="00FB31FA">
        <w:rPr>
          <w:sz w:val="18"/>
          <w:szCs w:val="18"/>
          <w:lang w:val="nl-BE"/>
        </w:rPr>
        <w:t>&gt;</w:t>
      </w:r>
      <w:r w:rsidRPr="00FB31FA">
        <w:rPr>
          <w:b/>
          <w:color w:val="FF0000"/>
          <w:sz w:val="18"/>
          <w:szCs w:val="18"/>
          <w:lang w:val="nl-BE"/>
        </w:rPr>
        <w:t>#C9#</w:t>
      </w:r>
      <w:r w:rsidRPr="00FB31FA">
        <w:rPr>
          <w:sz w:val="18"/>
          <w:szCs w:val="18"/>
          <w:lang w:val="nl-BE"/>
        </w:rPr>
        <w:t>&lt;/xnl:GivenName&gt;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</w:t>
      </w:r>
      <w:proofErr w:type="gramStart"/>
      <w:r w:rsidRPr="00FB31FA">
        <w:rPr>
          <w:sz w:val="18"/>
          <w:szCs w:val="18"/>
          <w:lang w:val="nl-BE"/>
        </w:rPr>
        <w:t>xnl:FamilyName</w:t>
      </w:r>
      <w:proofErr w:type="gramEnd"/>
      <w:r w:rsidRPr="00FB31FA">
        <w:rPr>
          <w:sz w:val="18"/>
          <w:szCs w:val="18"/>
          <w:lang w:val="nl-BE"/>
        </w:rPr>
        <w:t>&gt;</w:t>
      </w:r>
      <w:r w:rsidRPr="00FB31FA">
        <w:rPr>
          <w:b/>
          <w:color w:val="FF0000"/>
          <w:sz w:val="18"/>
          <w:szCs w:val="18"/>
          <w:lang w:val="nl-BE"/>
        </w:rPr>
        <w:t>#C8#</w:t>
      </w:r>
      <w:r w:rsidRPr="00FB31FA">
        <w:rPr>
          <w:sz w:val="18"/>
          <w:szCs w:val="18"/>
          <w:lang w:val="nl-BE"/>
        </w:rPr>
        <w:t>&lt;/xnl:FamilyName&gt;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&lt;/PersonNameDetail&gt;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&lt;/CandidateFullName&gt;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&lt;StatusDetails&gt;</w:t>
      </w:r>
    </w:p>
    <w:p w:rsidR="005B4096" w:rsidRPr="00626F82" w:rsidRDefault="00373691" w:rsidP="005B40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&lt;StatusItem setting="candidate" date="</w:t>
      </w:r>
      <w:r w:rsidRPr="00FB31FA">
        <w:rPr>
          <w:b/>
          <w:color w:val="FF0000"/>
          <w:sz w:val="18"/>
          <w:szCs w:val="18"/>
          <w:lang w:val="nl-BE"/>
        </w:rPr>
        <w:t>#C_DATE_CREATION#</w:t>
      </w:r>
      <w:r w:rsidR="00626F82">
        <w:rPr>
          <w:sz w:val="18"/>
          <w:szCs w:val="18"/>
          <w:lang w:val="nl-BE"/>
        </w:rPr>
        <w:t xml:space="preserve">"/&gt; 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&lt;/StatusDetails&gt;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&lt;Gender&gt;</w:t>
      </w:r>
      <w:r w:rsidRPr="00FB31FA">
        <w:rPr>
          <w:b/>
          <w:color w:val="FF0000"/>
          <w:sz w:val="18"/>
          <w:szCs w:val="18"/>
          <w:lang w:val="nl-BE"/>
        </w:rPr>
        <w:t>#C11#</w:t>
      </w:r>
      <w:r w:rsidRPr="00FB31FA">
        <w:rPr>
          <w:sz w:val="18"/>
          <w:szCs w:val="18"/>
          <w:lang w:val="nl-BE"/>
        </w:rPr>
        <w:t>&lt;/Gender&gt;</w:t>
      </w:r>
      <w:r w:rsidRPr="00FB31FA">
        <w:rPr>
          <w:sz w:val="18"/>
          <w:szCs w:val="18"/>
          <w:lang w:val="nl-BE"/>
        </w:rPr>
        <w:tab/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&lt;QualifyingAddress&gt;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</w:t>
      </w:r>
      <w:proofErr w:type="gramStart"/>
      <w:r w:rsidRPr="00FB31FA">
        <w:rPr>
          <w:sz w:val="18"/>
          <w:szCs w:val="18"/>
          <w:lang w:val="nl-BE"/>
        </w:rPr>
        <w:t>xal:PostalAddress</w:t>
      </w:r>
      <w:proofErr w:type="gramEnd"/>
      <w:r w:rsidRPr="00FB31FA">
        <w:rPr>
          <w:sz w:val="18"/>
          <w:szCs w:val="18"/>
          <w:lang w:val="nl-BE"/>
        </w:rPr>
        <w:t>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</w:t>
      </w:r>
      <w:proofErr w:type="gramStart"/>
      <w:r w:rsidRPr="00FB31FA">
        <w:rPr>
          <w:sz w:val="18"/>
          <w:szCs w:val="18"/>
          <w:lang w:val="nl-BE"/>
        </w:rPr>
        <w:t>xal:Thoroughfare</w:t>
      </w:r>
      <w:proofErr w:type="gramEnd"/>
      <w:r w:rsidRPr="00FB31FA">
        <w:rPr>
          <w:sz w:val="18"/>
          <w:szCs w:val="18"/>
          <w:lang w:val="nl-BE"/>
        </w:rPr>
        <w:t>&gt;</w:t>
      </w:r>
      <w:r w:rsidR="00626F82" w:rsidRPr="00626F82">
        <w:rPr>
          <w:sz w:val="18"/>
          <w:szCs w:val="18"/>
          <w:lang w:val="nl-BE"/>
        </w:rPr>
        <w:t>N/A</w:t>
      </w:r>
      <w:r w:rsidRPr="00FB31FA">
        <w:rPr>
          <w:sz w:val="18"/>
          <w:szCs w:val="18"/>
          <w:lang w:val="nl-BE"/>
        </w:rPr>
        <w:t>&lt;/xal:Thoroughfare&gt;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</w:t>
      </w:r>
      <w:proofErr w:type="gramStart"/>
      <w:r w:rsidRPr="00FB31FA">
        <w:rPr>
          <w:sz w:val="18"/>
          <w:szCs w:val="18"/>
          <w:lang w:val="nl-BE"/>
        </w:rPr>
        <w:t>xal:Locality</w:t>
      </w:r>
      <w:proofErr w:type="gramEnd"/>
      <w:r w:rsidRPr="00FB31FA">
        <w:rPr>
          <w:sz w:val="18"/>
          <w:szCs w:val="18"/>
          <w:lang w:val="nl-BE"/>
        </w:rPr>
        <w:t>&gt;</w:t>
      </w:r>
      <w:r w:rsidR="00626F82" w:rsidRPr="00626F82">
        <w:rPr>
          <w:sz w:val="18"/>
          <w:szCs w:val="18"/>
          <w:lang w:val="nl-BE"/>
        </w:rPr>
        <w:t>N/A</w:t>
      </w:r>
      <w:r w:rsidRPr="00FB31FA">
        <w:rPr>
          <w:sz w:val="18"/>
          <w:szCs w:val="18"/>
          <w:lang w:val="nl-BE"/>
        </w:rPr>
        <w:t>&lt;/xal:Locality&gt;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</w:t>
      </w:r>
      <w:proofErr w:type="gramStart"/>
      <w:r w:rsidRPr="00FB31FA">
        <w:rPr>
          <w:sz w:val="18"/>
          <w:szCs w:val="18"/>
          <w:lang w:val="nl-BE"/>
        </w:rPr>
        <w:t>xal:PostCode</w:t>
      </w:r>
      <w:proofErr w:type="gramEnd"/>
      <w:r w:rsidRPr="00FB31FA">
        <w:rPr>
          <w:sz w:val="18"/>
          <w:szCs w:val="18"/>
          <w:lang w:val="nl-BE"/>
        </w:rPr>
        <w:t>&gt;</w:t>
      </w:r>
      <w:r w:rsidR="00626F82" w:rsidRPr="00626F82">
        <w:rPr>
          <w:sz w:val="18"/>
          <w:szCs w:val="18"/>
          <w:lang w:val="nl-BE"/>
        </w:rPr>
        <w:t>N/A</w:t>
      </w:r>
      <w:r w:rsidRPr="00FB31FA">
        <w:rPr>
          <w:sz w:val="18"/>
          <w:szCs w:val="18"/>
          <w:lang w:val="nl-BE"/>
        </w:rPr>
        <w:t>&lt;/xal:PostCode&gt;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="000C0FAB" w:rsidRPr="00FB31FA">
        <w:rPr>
          <w:sz w:val="18"/>
          <w:szCs w:val="18"/>
          <w:lang w:val="nl-BE"/>
        </w:rPr>
        <w:t>&lt;</w:t>
      </w:r>
      <w:proofErr w:type="gramStart"/>
      <w:r w:rsidR="000C0FAB" w:rsidRPr="00FB31FA">
        <w:rPr>
          <w:sz w:val="18"/>
          <w:szCs w:val="18"/>
          <w:lang w:val="nl-BE"/>
        </w:rPr>
        <w:t>xal:Country</w:t>
      </w:r>
      <w:proofErr w:type="gramEnd"/>
      <w:r w:rsidR="000C0FAB" w:rsidRPr="00FB31FA">
        <w:rPr>
          <w:sz w:val="18"/>
          <w:szCs w:val="18"/>
          <w:lang w:val="nl-BE"/>
        </w:rPr>
        <w:t>&gt;</w:t>
      </w:r>
      <w:r w:rsidR="00626F82" w:rsidRPr="00626F82">
        <w:rPr>
          <w:sz w:val="18"/>
          <w:szCs w:val="18"/>
          <w:lang w:val="nl-BE"/>
        </w:rPr>
        <w:t>N/A</w:t>
      </w:r>
      <w:r w:rsidRPr="00FB31FA">
        <w:rPr>
          <w:sz w:val="18"/>
          <w:szCs w:val="18"/>
          <w:lang w:val="nl-BE"/>
        </w:rPr>
        <w:t>&lt;/xal:Country&gt;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</w:t>
      </w:r>
      <w:proofErr w:type="gramStart"/>
      <w:r w:rsidRPr="00FB31FA">
        <w:rPr>
          <w:sz w:val="18"/>
          <w:szCs w:val="18"/>
          <w:lang w:val="nl-BE"/>
        </w:rPr>
        <w:t>xal:PostalAddress</w:t>
      </w:r>
      <w:proofErr w:type="gramEnd"/>
      <w:r w:rsidRPr="00FB31FA">
        <w:rPr>
          <w:sz w:val="18"/>
          <w:szCs w:val="18"/>
          <w:lang w:val="nl-BE"/>
        </w:rPr>
        <w:t>&gt;</w:t>
      </w:r>
      <w:r w:rsidRPr="00FB31FA">
        <w:rPr>
          <w:sz w:val="18"/>
          <w:szCs w:val="18"/>
          <w:lang w:val="nl-BE"/>
        </w:rPr>
        <w:tab/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&lt;/QualifyingAddress&gt;</w:t>
      </w:r>
    </w:p>
    <w:p w:rsidR="00B170AA" w:rsidRPr="00FB31FA" w:rsidRDefault="00373691" w:rsidP="00B170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highlight w:val="cyan"/>
          <w:lang w:val="nl-BE"/>
        </w:rPr>
        <w:t>&lt;Profession&gt;</w:t>
      </w:r>
      <w:r w:rsidR="00626F82" w:rsidRPr="00626F82">
        <w:rPr>
          <w:sz w:val="18"/>
          <w:szCs w:val="18"/>
          <w:lang w:val="nl-BE"/>
        </w:rPr>
        <w:t>N/A</w:t>
      </w:r>
      <w:r w:rsidRPr="00FB31FA">
        <w:rPr>
          <w:sz w:val="18"/>
          <w:szCs w:val="18"/>
          <w:highlight w:val="cyan"/>
          <w:lang w:val="nl-BE"/>
        </w:rPr>
        <w:t>&lt;/Profession&gt;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&lt;/Candidate&gt;</w:t>
      </w: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  <w:t>&lt;ValidVotes&gt;</w:t>
      </w:r>
      <w:r w:rsidRPr="00FB31FA">
        <w:rPr>
          <w:b/>
          <w:color w:val="FF0000"/>
          <w:sz w:val="18"/>
          <w:szCs w:val="18"/>
          <w:lang w:val="nl-BE"/>
        </w:rPr>
        <w:t>#C21#</w:t>
      </w:r>
      <w:r w:rsidRPr="00FB31FA">
        <w:rPr>
          <w:sz w:val="18"/>
          <w:szCs w:val="18"/>
          <w:lang w:val="nl-BE"/>
        </w:rPr>
        <w:t>&lt;/ValidVotes&gt;</w:t>
      </w:r>
    </w:p>
    <w:p w:rsidR="005D0E30" w:rsidRPr="00FB31FA" w:rsidRDefault="005D0E30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</w:p>
    <w:p w:rsidR="005D0E30" w:rsidRPr="00FB31FA" w:rsidRDefault="000E749D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b/>
          <w:i/>
          <w:color w:val="FF0000"/>
          <w:sz w:val="18"/>
          <w:szCs w:val="18"/>
          <w:lang w:val="nl-BE"/>
        </w:rPr>
      </w:pPr>
      <w:r>
        <w:rPr>
          <w:b/>
          <w:i/>
          <w:color w:val="FF0000"/>
          <w:sz w:val="18"/>
          <w:szCs w:val="18"/>
          <w:lang w:val="nl-BE"/>
        </w:rPr>
        <w:t>#510S_KANDIDAAT</w:t>
      </w:r>
      <w:r w:rsidR="005D0E30" w:rsidRPr="00FB31FA">
        <w:rPr>
          <w:b/>
          <w:i/>
          <w:color w:val="FF0000"/>
          <w:sz w:val="18"/>
          <w:szCs w:val="18"/>
          <w:lang w:val="nl-BE"/>
        </w:rPr>
        <w:t>#</w:t>
      </w:r>
    </w:p>
    <w:p w:rsidR="005D0E30" w:rsidRPr="00FB31FA" w:rsidRDefault="005D0E30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</w:p>
    <w:p w:rsidR="00373691" w:rsidRPr="00FB31FA" w:rsidRDefault="00373691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&lt;/Selection&gt;</w:t>
      </w:r>
    </w:p>
    <w:p w:rsidR="00373691" w:rsidRPr="00FB31FA" w:rsidRDefault="000E749D" w:rsidP="003736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proofErr w:type="gramStart"/>
      <w:r>
        <w:rPr>
          <w:i/>
          <w:color w:val="00B050"/>
          <w:sz w:val="18"/>
          <w:szCs w:val="18"/>
          <w:lang w:val="nl-BE"/>
        </w:rPr>
        <w:t>&lt;!--</w:t>
      </w:r>
      <w:proofErr w:type="gramEnd"/>
      <w:r>
        <w:rPr>
          <w:i/>
          <w:color w:val="00B050"/>
          <w:sz w:val="18"/>
          <w:szCs w:val="18"/>
          <w:lang w:val="nl-BE"/>
        </w:rPr>
        <w:t xml:space="preserve"> </w:t>
      </w:r>
      <w:r w:rsidR="00D7771F">
        <w:rPr>
          <w:i/>
          <w:color w:val="00B050"/>
          <w:sz w:val="18"/>
          <w:szCs w:val="18"/>
          <w:lang w:val="nl-BE"/>
        </w:rPr>
        <w:t>EINDE</w:t>
      </w:r>
      <w:r>
        <w:rPr>
          <w:i/>
          <w:color w:val="00B050"/>
          <w:sz w:val="18"/>
          <w:szCs w:val="18"/>
          <w:lang w:val="nl-BE"/>
        </w:rPr>
        <w:t xml:space="preserve"> KANDIDAAT</w:t>
      </w:r>
      <w:r w:rsidR="00373691" w:rsidRPr="00FB31FA">
        <w:rPr>
          <w:i/>
          <w:color w:val="00B050"/>
          <w:sz w:val="18"/>
          <w:szCs w:val="18"/>
          <w:lang w:val="nl-BE"/>
        </w:rPr>
        <w:t xml:space="preserve"> #C6# #C7# --&gt;</w:t>
      </w:r>
    </w:p>
    <w:p w:rsidR="00F171DA" w:rsidRPr="00FB31FA" w:rsidRDefault="00F171DA">
      <w:pPr>
        <w:rPr>
          <w:lang w:val="nl-BE"/>
        </w:rPr>
      </w:pPr>
    </w:p>
    <w:p w:rsidR="004C677A" w:rsidRPr="00FB31FA" w:rsidRDefault="000E749D" w:rsidP="00FB2632">
      <w:pPr>
        <w:spacing w:after="0" w:line="276" w:lineRule="auto"/>
        <w:ind w:left="851" w:hanging="851"/>
        <w:rPr>
          <w:lang w:val="nl-BE"/>
        </w:rPr>
      </w:pPr>
      <w:r>
        <w:rPr>
          <w:b/>
          <w:highlight w:val="cyan"/>
          <w:u w:val="single"/>
          <w:lang w:val="nl-BE"/>
        </w:rPr>
        <w:t>Opmerking</w:t>
      </w:r>
      <w:r w:rsidR="004C677A" w:rsidRPr="00FB31FA">
        <w:rPr>
          <w:lang w:val="nl-BE"/>
        </w:rPr>
        <w:t xml:space="preserve">: </w:t>
      </w:r>
      <w:r w:rsidR="00FB2632" w:rsidRPr="00FB31FA">
        <w:rPr>
          <w:lang w:val="nl-BE"/>
        </w:rPr>
        <w:tab/>
      </w:r>
      <w:r>
        <w:rPr>
          <w:lang w:val="nl-BE"/>
        </w:rPr>
        <w:t>De velden in</w:t>
      </w:r>
      <w:r w:rsidR="004C677A" w:rsidRPr="00FB31FA">
        <w:rPr>
          <w:lang w:val="nl-BE"/>
        </w:rPr>
        <w:t xml:space="preserve"> </w:t>
      </w:r>
      <w:r>
        <w:rPr>
          <w:highlight w:val="cyan"/>
          <w:lang w:val="nl-BE"/>
        </w:rPr>
        <w:t>licht blauw</w:t>
      </w:r>
      <w:r>
        <w:rPr>
          <w:lang w:val="nl-BE"/>
        </w:rPr>
        <w:t xml:space="preserve"> zijn optioneel</w:t>
      </w:r>
      <w:r w:rsidR="004C677A" w:rsidRPr="00FB31FA">
        <w:rPr>
          <w:lang w:val="nl-BE"/>
        </w:rPr>
        <w:t xml:space="preserve">: </w:t>
      </w:r>
      <w:r w:rsidR="000623CA" w:rsidRPr="000623CA">
        <w:rPr>
          <w:lang w:val="nl-BE"/>
        </w:rPr>
        <w:t>als deze velden leeg worden gelaten of als de velden niet gebruikt worden dan moeten ze niet aanwezig zijn.</w:t>
      </w:r>
    </w:p>
    <w:p w:rsidR="00FB2632" w:rsidRPr="00FB31FA" w:rsidRDefault="00FB2632">
      <w:pPr>
        <w:spacing w:after="200" w:line="276" w:lineRule="auto"/>
        <w:rPr>
          <w:lang w:val="nl-BE"/>
        </w:rPr>
      </w:pPr>
    </w:p>
    <w:p w:rsidR="004C677A" w:rsidRPr="00FB31FA" w:rsidRDefault="004C677A">
      <w:pPr>
        <w:spacing w:after="200" w:line="276" w:lineRule="auto"/>
        <w:rPr>
          <w:lang w:val="nl-BE"/>
        </w:rPr>
      </w:pPr>
    </w:p>
    <w:p w:rsidR="000C0FAB" w:rsidRPr="00FB31FA" w:rsidRDefault="000C0FAB">
      <w:pPr>
        <w:spacing w:after="200" w:line="276" w:lineRule="auto"/>
        <w:rPr>
          <w:lang w:val="nl-BE"/>
        </w:rPr>
      </w:pPr>
      <w:r w:rsidRPr="00FB31FA">
        <w:rPr>
          <w:lang w:val="nl-BE"/>
        </w:rPr>
        <w:br w:type="page"/>
      </w:r>
    </w:p>
    <w:p w:rsidR="000C0FAB" w:rsidRPr="00FB31FA" w:rsidRDefault="005645F3" w:rsidP="000C0FAB">
      <w:pPr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lastRenderedPageBreak/>
        <w:t>Legende</w:t>
      </w:r>
      <w:r w:rsidR="000C0FAB" w:rsidRPr="00FB31FA">
        <w:rPr>
          <w:b/>
          <w:i/>
          <w:color w:val="4F81BD" w:themeColor="accent1"/>
          <w:lang w:val="nl-BE"/>
        </w:rPr>
        <w:t>:</w:t>
      </w:r>
    </w:p>
    <w:p w:rsidR="000C0FAB" w:rsidRPr="00FB31FA" w:rsidRDefault="000C0FAB" w:rsidP="000C0FAB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#C7#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C7F82" w:rsidRPr="00BC7F82">
        <w:rPr>
          <w:sz w:val="18"/>
          <w:szCs w:val="18"/>
          <w:lang w:val="nl-BE"/>
        </w:rPr>
        <w:t xml:space="preserve">Ordernummer van de kandidaat </w:t>
      </w:r>
      <w:r w:rsidRPr="00FB31FA">
        <w:rPr>
          <w:b/>
          <w:color w:val="4F81BD" w:themeColor="accent1"/>
          <w:sz w:val="18"/>
          <w:szCs w:val="18"/>
          <w:lang w:val="nl-BE"/>
        </w:rPr>
        <w:t>(C7)</w:t>
      </w:r>
    </w:p>
    <w:p w:rsidR="000C0FAB" w:rsidRPr="00FB31FA" w:rsidRDefault="000C0FAB" w:rsidP="000C0FAB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#C6#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C7F82" w:rsidRPr="00BC7F82">
        <w:rPr>
          <w:sz w:val="18"/>
          <w:szCs w:val="18"/>
          <w:lang w:val="nl-BE"/>
        </w:rPr>
        <w:t xml:space="preserve">Type van de kandidaat </w:t>
      </w:r>
      <w:r w:rsidRPr="00FB31FA">
        <w:rPr>
          <w:b/>
          <w:color w:val="4F81BD" w:themeColor="accent1"/>
          <w:sz w:val="18"/>
          <w:szCs w:val="18"/>
          <w:lang w:val="nl-BE"/>
        </w:rPr>
        <w:t>(C6)</w:t>
      </w:r>
    </w:p>
    <w:p w:rsidR="000C0FAB" w:rsidRPr="00FB31FA" w:rsidRDefault="000C0FAB" w:rsidP="000C0FAB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#C10#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C7F82" w:rsidRPr="00BC7F82">
        <w:rPr>
          <w:sz w:val="18"/>
          <w:szCs w:val="18"/>
          <w:lang w:val="nl-BE"/>
        </w:rPr>
        <w:t xml:space="preserve">Kandidaat gekend als </w:t>
      </w:r>
      <w:r w:rsidRPr="00FB31FA">
        <w:rPr>
          <w:b/>
          <w:color w:val="4F81BD" w:themeColor="accent1"/>
          <w:sz w:val="18"/>
          <w:szCs w:val="18"/>
          <w:lang w:val="nl-BE"/>
        </w:rPr>
        <w:t>(C10)</w:t>
      </w:r>
    </w:p>
    <w:p w:rsidR="000C0FAB" w:rsidRDefault="000C0FAB" w:rsidP="000C0FAB">
      <w:pPr>
        <w:tabs>
          <w:tab w:val="left" w:pos="3402"/>
        </w:tabs>
        <w:spacing w:after="0"/>
        <w:rPr>
          <w:ins w:id="4" w:author="Arnaud Pirlot" w:date="2018-06-13T14:30:00Z"/>
          <w:b/>
          <w:color w:val="4F81BD" w:themeColor="accent1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#C16#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C7F82" w:rsidRPr="00BC7F82">
        <w:rPr>
          <w:sz w:val="18"/>
          <w:szCs w:val="18"/>
          <w:lang w:val="nl-BE"/>
        </w:rPr>
        <w:t xml:space="preserve">Geboortedatum van de kandidaat (tekstveld, geen datumveld) </w:t>
      </w:r>
      <w:r w:rsidRPr="00FB31FA">
        <w:rPr>
          <w:b/>
          <w:color w:val="4F81BD" w:themeColor="accent1"/>
          <w:sz w:val="18"/>
          <w:szCs w:val="18"/>
          <w:lang w:val="nl-BE"/>
        </w:rPr>
        <w:t>(C16)</w:t>
      </w:r>
    </w:p>
    <w:p w:rsidR="002F7EF5" w:rsidRPr="0016512F" w:rsidRDefault="002F7EF5" w:rsidP="002F7EF5">
      <w:pPr>
        <w:tabs>
          <w:tab w:val="left" w:pos="3402"/>
        </w:tabs>
        <w:spacing w:after="0"/>
        <w:rPr>
          <w:ins w:id="5" w:author="Arnaud Pirlot" w:date="2018-06-13T14:30:00Z"/>
          <w:sz w:val="18"/>
          <w:szCs w:val="18"/>
          <w:lang w:val="fr-FR"/>
        </w:rPr>
      </w:pPr>
      <w:ins w:id="6" w:author="Arnaud Pirlot" w:date="2018-06-13T14:30:00Z">
        <w:r>
          <w:rPr>
            <w:sz w:val="18"/>
            <w:szCs w:val="18"/>
            <w:lang w:val="fr-FR"/>
          </w:rPr>
          <w:tab/>
        </w:r>
        <w:r>
          <w:rPr>
            <w:sz w:val="18"/>
            <w:szCs w:val="18"/>
            <w:lang w:val="fr-FR"/>
          </w:rPr>
          <w:tab/>
        </w:r>
        <w:proofErr w:type="gramStart"/>
        <w:r w:rsidRPr="0016512F">
          <w:rPr>
            <w:sz w:val="18"/>
            <w:szCs w:val="18"/>
            <w:lang w:val="fr-FR"/>
          </w:rPr>
          <w:t>soit</w:t>
        </w:r>
        <w:proofErr w:type="gramEnd"/>
        <w:r w:rsidRPr="0016512F">
          <w:rPr>
            <w:sz w:val="18"/>
            <w:szCs w:val="18"/>
            <w:lang w:val="fr-FR"/>
          </w:rPr>
          <w:t xml:space="preserve"> 0000-00-00 </w:t>
        </w:r>
      </w:ins>
    </w:p>
    <w:p w:rsidR="002F7EF5" w:rsidRPr="0016512F" w:rsidRDefault="002F7EF5" w:rsidP="002F7EF5">
      <w:pPr>
        <w:tabs>
          <w:tab w:val="left" w:pos="3402"/>
        </w:tabs>
        <w:spacing w:after="0"/>
        <w:rPr>
          <w:ins w:id="7" w:author="Arnaud Pirlot" w:date="2018-06-13T14:30:00Z"/>
          <w:sz w:val="18"/>
          <w:szCs w:val="18"/>
          <w:lang w:val="fr-FR"/>
        </w:rPr>
      </w:pPr>
      <w:ins w:id="8" w:author="Arnaud Pirlot" w:date="2018-06-13T14:30:00Z">
        <w:r w:rsidRPr="0016512F">
          <w:rPr>
            <w:sz w:val="18"/>
            <w:szCs w:val="18"/>
            <w:lang w:val="fr-FR"/>
          </w:rPr>
          <w:tab/>
        </w:r>
        <w:r w:rsidRPr="0016512F">
          <w:rPr>
            <w:sz w:val="18"/>
            <w:szCs w:val="18"/>
            <w:lang w:val="fr-FR"/>
          </w:rPr>
          <w:tab/>
        </w:r>
        <w:proofErr w:type="gramStart"/>
        <w:r w:rsidRPr="0016512F">
          <w:rPr>
            <w:sz w:val="18"/>
            <w:szCs w:val="18"/>
            <w:lang w:val="fr-FR"/>
          </w:rPr>
          <w:t>soit</w:t>
        </w:r>
        <w:proofErr w:type="gramEnd"/>
        <w:r w:rsidRPr="0016512F">
          <w:rPr>
            <w:sz w:val="18"/>
            <w:szCs w:val="18"/>
            <w:lang w:val="fr-FR"/>
          </w:rPr>
          <w:t xml:space="preserve"> AnnéeNaissCdt-01-01</w:t>
        </w:r>
      </w:ins>
    </w:p>
    <w:p w:rsidR="002F7EF5" w:rsidRPr="00FB31FA" w:rsidRDefault="002F7EF5" w:rsidP="000C0FAB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</w:p>
    <w:p w:rsidR="000C0FAB" w:rsidRPr="00FB31FA" w:rsidRDefault="000C0FAB" w:rsidP="000C0FAB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#C8_C9#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C7F82" w:rsidRPr="00BC7F82">
        <w:rPr>
          <w:sz w:val="18"/>
          <w:szCs w:val="18"/>
          <w:lang w:val="nl-BE"/>
        </w:rPr>
        <w:t xml:space="preserve">Samenstelling van naam en voornaam </w:t>
      </w:r>
      <w:r w:rsidRPr="00FB31FA">
        <w:rPr>
          <w:b/>
          <w:color w:val="4F81BD" w:themeColor="accent1"/>
          <w:sz w:val="18"/>
          <w:szCs w:val="18"/>
          <w:lang w:val="nl-BE"/>
        </w:rPr>
        <w:t xml:space="preserve">(C8 + </w:t>
      </w:r>
      <w:proofErr w:type="gramStart"/>
      <w:r w:rsidRPr="00FB31FA">
        <w:rPr>
          <w:b/>
          <w:color w:val="4F81BD" w:themeColor="accent1"/>
          <w:sz w:val="18"/>
          <w:szCs w:val="18"/>
          <w:lang w:val="nl-BE"/>
        </w:rPr>
        <w:t>‘ ‘</w:t>
      </w:r>
      <w:proofErr w:type="gramEnd"/>
      <w:r w:rsidRPr="00FB31FA">
        <w:rPr>
          <w:b/>
          <w:color w:val="4F81BD" w:themeColor="accent1"/>
          <w:sz w:val="18"/>
          <w:szCs w:val="18"/>
          <w:lang w:val="nl-BE"/>
        </w:rPr>
        <w:t xml:space="preserve"> + C9)</w:t>
      </w:r>
    </w:p>
    <w:p w:rsidR="000C0FAB" w:rsidRPr="00FB31FA" w:rsidRDefault="000C0FAB" w:rsidP="000C0FAB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#C9#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C7F82" w:rsidRPr="00BC7F82">
        <w:rPr>
          <w:sz w:val="18"/>
          <w:szCs w:val="18"/>
          <w:lang w:val="nl-BE"/>
        </w:rPr>
        <w:t xml:space="preserve">Voornaam van de kandidaat </w:t>
      </w:r>
      <w:r w:rsidRPr="00FB31FA">
        <w:rPr>
          <w:b/>
          <w:color w:val="4F81BD" w:themeColor="accent1"/>
          <w:sz w:val="18"/>
          <w:szCs w:val="18"/>
          <w:lang w:val="nl-BE"/>
        </w:rPr>
        <w:t>(C9)</w:t>
      </w:r>
    </w:p>
    <w:p w:rsidR="000C0FAB" w:rsidRPr="00FB31FA" w:rsidRDefault="000C0FAB" w:rsidP="000C0FAB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#C8#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C7F82" w:rsidRPr="00BC7F82">
        <w:rPr>
          <w:sz w:val="18"/>
          <w:szCs w:val="18"/>
          <w:lang w:val="nl-BE"/>
        </w:rPr>
        <w:t xml:space="preserve">Naam van de kandidaat </w:t>
      </w:r>
      <w:r w:rsidRPr="00FB31FA">
        <w:rPr>
          <w:b/>
          <w:color w:val="4F81BD" w:themeColor="accent1"/>
          <w:sz w:val="18"/>
          <w:szCs w:val="18"/>
          <w:lang w:val="nl-BE"/>
        </w:rPr>
        <w:t>(C8)</w:t>
      </w:r>
    </w:p>
    <w:p w:rsidR="000C0FAB" w:rsidRPr="00FB31FA" w:rsidRDefault="000C0FAB" w:rsidP="000C0FAB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#C_DATE_CREATION#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C7F82" w:rsidRPr="00BC7F82">
        <w:rPr>
          <w:sz w:val="18"/>
          <w:szCs w:val="18"/>
          <w:lang w:val="nl-BE"/>
        </w:rPr>
        <w:t>Creatiedatum van de kandidaat</w:t>
      </w:r>
    </w:p>
    <w:p w:rsidR="000C0FAB" w:rsidRPr="00FB31FA" w:rsidRDefault="000C0FAB" w:rsidP="000C0FAB">
      <w:pPr>
        <w:tabs>
          <w:tab w:val="left" w:pos="3402"/>
        </w:tabs>
        <w:spacing w:after="0"/>
        <w:rPr>
          <w:b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#C21#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C7F82">
        <w:rPr>
          <w:sz w:val="18"/>
          <w:szCs w:val="18"/>
          <w:lang w:val="nl-BE"/>
        </w:rPr>
        <w:t>Aantal nominatieve stemmen voor de kandidaat</w:t>
      </w:r>
      <w:r w:rsidRPr="00FB31FA">
        <w:rPr>
          <w:b/>
          <w:color w:val="FF0000"/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(C21)</w:t>
      </w:r>
    </w:p>
    <w:p w:rsidR="00B170AA" w:rsidRPr="00FB31FA" w:rsidRDefault="00B170AA" w:rsidP="00BC7F82">
      <w:pPr>
        <w:tabs>
          <w:tab w:val="left" w:pos="3402"/>
        </w:tabs>
        <w:spacing w:after="0"/>
        <w:ind w:left="3402" w:hanging="3402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#KEY_CDT#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BC7F82" w:rsidRPr="00BC7F82">
        <w:rPr>
          <w:sz w:val="18"/>
          <w:szCs w:val="18"/>
          <w:lang w:val="nl-BE"/>
        </w:rPr>
        <w:t>Organisator in 3 posities, Verkiezing in 2 posities, type van het bureau op 1 positie, NIS van de indiening en numero van de lijst in 2 posities, type van de kandidaat en volgnummer van de kandidaat in 2 posities (ex: IBZCKC6206301E05).</w:t>
      </w:r>
    </w:p>
    <w:p w:rsidR="000C0FAB" w:rsidRPr="00FB31FA" w:rsidRDefault="000C0FAB">
      <w:pPr>
        <w:rPr>
          <w:lang w:val="nl-BE"/>
        </w:rPr>
      </w:pPr>
    </w:p>
    <w:p w:rsidR="005D336C" w:rsidRPr="00FB31FA" w:rsidRDefault="005D336C" w:rsidP="005D33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3402"/>
        </w:tabs>
        <w:spacing w:after="0" w:line="257" w:lineRule="auto"/>
        <w:rPr>
          <w:b/>
          <w:i/>
          <w:color w:val="FF0000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#510S_CANDIDAT#</w:t>
      </w:r>
      <w:r w:rsidRPr="00FB31FA">
        <w:rPr>
          <w:b/>
          <w:i/>
          <w:color w:val="FF0000"/>
          <w:sz w:val="18"/>
          <w:szCs w:val="18"/>
          <w:lang w:val="nl-BE"/>
        </w:rPr>
        <w:t xml:space="preserve"> </w:t>
      </w:r>
      <w:r w:rsidRPr="00FB31FA">
        <w:rPr>
          <w:b/>
          <w:i/>
          <w:color w:val="FF0000"/>
          <w:sz w:val="18"/>
          <w:szCs w:val="18"/>
          <w:lang w:val="nl-BE"/>
        </w:rPr>
        <w:tab/>
      </w:r>
      <w:r w:rsidRPr="00FB31FA">
        <w:rPr>
          <w:b/>
          <w:i/>
          <w:color w:val="FF0000"/>
          <w:sz w:val="18"/>
          <w:szCs w:val="18"/>
          <w:lang w:val="nl-BE"/>
        </w:rPr>
        <w:tab/>
      </w:r>
      <w:r w:rsidR="006A602C">
        <w:rPr>
          <w:i/>
          <w:sz w:val="18"/>
          <w:szCs w:val="18"/>
          <w:lang w:val="nl-BE"/>
        </w:rPr>
        <w:t>Zie punt</w:t>
      </w:r>
      <w:r w:rsidRPr="00FB31FA">
        <w:rPr>
          <w:i/>
          <w:sz w:val="18"/>
          <w:szCs w:val="18"/>
          <w:lang w:val="nl-BE"/>
        </w:rPr>
        <w:t xml:space="preserve"> 3.B</w:t>
      </w:r>
    </w:p>
    <w:p w:rsidR="005D336C" w:rsidRPr="00FB31FA" w:rsidRDefault="005D336C">
      <w:pPr>
        <w:rPr>
          <w:lang w:val="nl-BE"/>
        </w:rPr>
      </w:pPr>
    </w:p>
    <w:p w:rsidR="008809DE" w:rsidRDefault="008809DE">
      <w:pPr>
        <w:spacing w:after="0" w:line="276" w:lineRule="auto"/>
        <w:rPr>
          <w:lang w:val="nl-BE"/>
        </w:rPr>
      </w:pPr>
      <w:r>
        <w:rPr>
          <w:lang w:val="nl-BE"/>
        </w:rPr>
        <w:br w:type="page"/>
      </w:r>
    </w:p>
    <w:p w:rsidR="005D336C" w:rsidRPr="00FB31FA" w:rsidRDefault="005D336C">
      <w:pPr>
        <w:rPr>
          <w:lang w:val="nl-BE"/>
        </w:rPr>
      </w:pPr>
    </w:p>
    <w:p w:rsidR="005D336C" w:rsidRPr="00FB31FA" w:rsidRDefault="005D336C" w:rsidP="005D336C">
      <w:pPr>
        <w:ind w:left="360"/>
        <w:rPr>
          <w:b/>
          <w:sz w:val="24"/>
          <w:szCs w:val="24"/>
          <w:u w:val="single"/>
          <w:lang w:val="nl-BE"/>
        </w:rPr>
      </w:pPr>
      <w:r w:rsidRPr="00FB31FA">
        <w:rPr>
          <w:b/>
          <w:sz w:val="24"/>
          <w:szCs w:val="24"/>
          <w:u w:val="single"/>
          <w:lang w:val="nl-BE"/>
        </w:rPr>
        <w:t>3B.</w:t>
      </w:r>
      <w:r w:rsidRPr="00FB31FA">
        <w:rPr>
          <w:b/>
          <w:sz w:val="24"/>
          <w:szCs w:val="24"/>
          <w:u w:val="single"/>
          <w:lang w:val="nl-BE"/>
        </w:rPr>
        <w:tab/>
      </w:r>
      <w:r w:rsidR="005C3727">
        <w:rPr>
          <w:b/>
          <w:sz w:val="24"/>
          <w:szCs w:val="24"/>
          <w:u w:val="single"/>
          <w:lang w:val="nl-BE"/>
        </w:rPr>
        <w:t>Kandidaatresultaten voor het niveau van de zetelverdeling</w:t>
      </w:r>
      <w:r w:rsidRPr="00FB31FA">
        <w:rPr>
          <w:b/>
          <w:sz w:val="24"/>
          <w:szCs w:val="24"/>
          <w:u w:val="single"/>
          <w:lang w:val="nl-BE"/>
        </w:rPr>
        <w:t xml:space="preserve"> </w:t>
      </w:r>
      <w:r w:rsidRPr="00FB31FA">
        <w:rPr>
          <w:b/>
          <w:sz w:val="24"/>
          <w:szCs w:val="24"/>
          <w:lang w:val="nl-BE"/>
        </w:rPr>
        <w:t>(510S_CANDIDAT)</w:t>
      </w:r>
    </w:p>
    <w:p w:rsidR="005C3727" w:rsidRPr="00FB31FA" w:rsidRDefault="005C3727" w:rsidP="005C3727">
      <w:pPr>
        <w:spacing w:after="200" w:line="276" w:lineRule="auto"/>
        <w:rPr>
          <w:lang w:val="nl-BE"/>
        </w:rPr>
      </w:pPr>
      <w:r>
        <w:rPr>
          <w:lang w:val="nl-BE"/>
        </w:rPr>
        <w:t>Dit deel van de EML510 is optioneel.</w:t>
      </w:r>
    </w:p>
    <w:p w:rsidR="005D336C" w:rsidRPr="00FB31FA" w:rsidRDefault="005C3727" w:rsidP="005D336C">
      <w:pPr>
        <w:spacing w:after="200" w:line="276" w:lineRule="auto"/>
        <w:rPr>
          <w:lang w:val="nl-BE"/>
        </w:rPr>
      </w:pPr>
      <w:r>
        <w:rPr>
          <w:lang w:val="nl-BE"/>
        </w:rPr>
        <w:t>Dit deel wordt alleen getoond wanneer er sprake is van de zetelverdeling</w:t>
      </w:r>
    </w:p>
    <w:p w:rsidR="005D336C" w:rsidRPr="00FB31FA" w:rsidRDefault="005C3727" w:rsidP="005D336C">
      <w:pPr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>Algemeen schema</w:t>
      </w:r>
      <w:r w:rsidR="005D336C" w:rsidRPr="00FB31FA">
        <w:rPr>
          <w:b/>
          <w:i/>
          <w:color w:val="4F81BD" w:themeColor="accent1"/>
          <w:lang w:val="nl-BE"/>
        </w:rPr>
        <w:t>:</w:t>
      </w:r>
    </w:p>
    <w:p w:rsidR="005D336C" w:rsidRPr="00FB31FA" w:rsidRDefault="005D336C" w:rsidP="005D33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&lt;CountMetric Id="C25" Type="VoteAssignedAfterDevolution"</w:t>
      </w:r>
      <w:r w:rsidR="007B6942" w:rsidRPr="00FB31FA">
        <w:rPr>
          <w:sz w:val="18"/>
          <w:szCs w:val="18"/>
          <w:lang w:val="nl-BE"/>
        </w:rPr>
        <w:t xml:space="preserve"> AlgorithmId="</w:t>
      </w:r>
      <w:r w:rsidR="007B6942" w:rsidRPr="00FB31FA">
        <w:rPr>
          <w:b/>
          <w:color w:val="FF0000"/>
          <w:sz w:val="18"/>
          <w:szCs w:val="18"/>
          <w:lang w:val="nl-BE"/>
        </w:rPr>
        <w:t>#C6#</w:t>
      </w:r>
      <w:r w:rsidR="007B6942" w:rsidRPr="00FB31FA">
        <w:rPr>
          <w:sz w:val="18"/>
          <w:szCs w:val="18"/>
          <w:lang w:val="nl-BE"/>
        </w:rPr>
        <w:t>"</w:t>
      </w:r>
      <w:r w:rsidRPr="00FB31FA">
        <w:rPr>
          <w:sz w:val="18"/>
          <w:szCs w:val="18"/>
          <w:lang w:val="nl-BE"/>
        </w:rPr>
        <w:t>&gt;</w:t>
      </w:r>
      <w:r w:rsidRPr="00FB31FA">
        <w:rPr>
          <w:b/>
          <w:color w:val="FF0000"/>
          <w:sz w:val="18"/>
          <w:szCs w:val="18"/>
          <w:lang w:val="nl-BE"/>
        </w:rPr>
        <w:t>#C25#</w:t>
      </w:r>
      <w:r w:rsidRPr="00FB31FA">
        <w:rPr>
          <w:sz w:val="18"/>
          <w:szCs w:val="18"/>
          <w:lang w:val="nl-BE"/>
        </w:rPr>
        <w:t xml:space="preserve">&lt;/CountMetric&gt; 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5D336C" w:rsidRPr="00FB31FA" w:rsidRDefault="005D336C" w:rsidP="005D33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&lt;CountMetric Id="C26" Type="NumOfficialElected"</w:t>
      </w:r>
      <w:r w:rsidR="007B6942" w:rsidRPr="00FB31FA">
        <w:rPr>
          <w:sz w:val="18"/>
          <w:szCs w:val="18"/>
          <w:lang w:val="nl-BE"/>
        </w:rPr>
        <w:t xml:space="preserve"> AlgorithmId="</w:t>
      </w:r>
      <w:r w:rsidR="007B6942" w:rsidRPr="00FB31FA">
        <w:rPr>
          <w:b/>
          <w:color w:val="FF0000"/>
          <w:sz w:val="18"/>
          <w:szCs w:val="18"/>
          <w:lang w:val="nl-BE"/>
        </w:rPr>
        <w:t>#C6#</w:t>
      </w:r>
      <w:r w:rsidR="007B6942" w:rsidRPr="00FB31FA">
        <w:rPr>
          <w:sz w:val="18"/>
          <w:szCs w:val="18"/>
          <w:lang w:val="nl-BE"/>
        </w:rPr>
        <w:t>"</w:t>
      </w:r>
      <w:r w:rsidRPr="00FB31FA">
        <w:rPr>
          <w:sz w:val="18"/>
          <w:szCs w:val="18"/>
          <w:lang w:val="nl-BE"/>
        </w:rPr>
        <w:t>&gt;</w:t>
      </w:r>
      <w:r w:rsidRPr="00FB31FA">
        <w:rPr>
          <w:b/>
          <w:color w:val="FF0000"/>
          <w:sz w:val="18"/>
          <w:szCs w:val="18"/>
          <w:lang w:val="nl-BE"/>
        </w:rPr>
        <w:t>#C26#</w:t>
      </w:r>
      <w:r w:rsidR="007B6942" w:rsidRPr="00FB31FA">
        <w:rPr>
          <w:sz w:val="18"/>
          <w:szCs w:val="18"/>
          <w:lang w:val="nl-BE"/>
        </w:rPr>
        <w:t xml:space="preserve">&lt;/CountMetric&gt; </w:t>
      </w:r>
    </w:p>
    <w:p w:rsidR="005D336C" w:rsidRPr="00FB31FA" w:rsidRDefault="005D336C" w:rsidP="005D33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&lt;CountMetric Id="C27" Type="NumSubstituteElected"</w:t>
      </w:r>
      <w:r w:rsidR="007B6942" w:rsidRPr="00FB31FA">
        <w:rPr>
          <w:sz w:val="18"/>
          <w:szCs w:val="18"/>
          <w:lang w:val="nl-BE"/>
        </w:rPr>
        <w:t xml:space="preserve"> AlgorithmId="</w:t>
      </w:r>
      <w:r w:rsidR="007B6942" w:rsidRPr="00FB31FA">
        <w:rPr>
          <w:b/>
          <w:color w:val="FF0000"/>
          <w:sz w:val="18"/>
          <w:szCs w:val="18"/>
          <w:lang w:val="nl-BE"/>
        </w:rPr>
        <w:t>#C6#</w:t>
      </w:r>
      <w:r w:rsidR="007B6942" w:rsidRPr="00FB31FA">
        <w:rPr>
          <w:sz w:val="18"/>
          <w:szCs w:val="18"/>
          <w:lang w:val="nl-BE"/>
        </w:rPr>
        <w:t>"</w:t>
      </w:r>
      <w:r w:rsidRPr="00FB31FA">
        <w:rPr>
          <w:sz w:val="18"/>
          <w:szCs w:val="18"/>
          <w:lang w:val="nl-BE"/>
        </w:rPr>
        <w:t>&gt;</w:t>
      </w:r>
      <w:r w:rsidRPr="00FB31FA">
        <w:rPr>
          <w:b/>
          <w:color w:val="FF0000"/>
          <w:sz w:val="18"/>
          <w:szCs w:val="18"/>
          <w:lang w:val="nl-BE"/>
        </w:rPr>
        <w:t>#C27#</w:t>
      </w:r>
      <w:r w:rsidRPr="00FB31FA">
        <w:rPr>
          <w:sz w:val="18"/>
          <w:szCs w:val="18"/>
          <w:lang w:val="nl-BE"/>
        </w:rPr>
        <w:t>&lt;/CountMetric&gt;</w:t>
      </w:r>
    </w:p>
    <w:p w:rsidR="005D336C" w:rsidRPr="00FB31FA" w:rsidRDefault="005D336C" w:rsidP="005D33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57" w:lineRule="auto"/>
        <w:rPr>
          <w:sz w:val="18"/>
          <w:szCs w:val="18"/>
          <w:lang w:val="nl-BE"/>
        </w:rPr>
      </w:pPr>
      <w:r w:rsidRPr="00FB31FA">
        <w:rPr>
          <w:sz w:val="18"/>
          <w:szCs w:val="18"/>
          <w:lang w:val="nl-BE"/>
        </w:rPr>
        <w:tab/>
        <w:t>&lt;CountMetric Id="C28" Type="NumAldermanElected"</w:t>
      </w:r>
      <w:r w:rsidR="007B6942" w:rsidRPr="00FB31FA">
        <w:rPr>
          <w:sz w:val="18"/>
          <w:szCs w:val="18"/>
          <w:lang w:val="nl-BE"/>
        </w:rPr>
        <w:t xml:space="preserve"> AlgorithmId="</w:t>
      </w:r>
      <w:r w:rsidR="007B6942" w:rsidRPr="00FB31FA">
        <w:rPr>
          <w:b/>
          <w:color w:val="FF0000"/>
          <w:sz w:val="18"/>
          <w:szCs w:val="18"/>
          <w:lang w:val="nl-BE"/>
        </w:rPr>
        <w:t>#C6#</w:t>
      </w:r>
      <w:r w:rsidR="007B6942" w:rsidRPr="00FB31FA">
        <w:rPr>
          <w:sz w:val="18"/>
          <w:szCs w:val="18"/>
          <w:lang w:val="nl-BE"/>
        </w:rPr>
        <w:t>"</w:t>
      </w:r>
      <w:r w:rsidRPr="00FB31FA">
        <w:rPr>
          <w:sz w:val="18"/>
          <w:szCs w:val="18"/>
          <w:lang w:val="nl-BE"/>
        </w:rPr>
        <w:t>&gt;</w:t>
      </w:r>
      <w:r w:rsidRPr="00FB31FA">
        <w:rPr>
          <w:b/>
          <w:color w:val="FF0000"/>
          <w:sz w:val="18"/>
          <w:szCs w:val="18"/>
          <w:lang w:val="nl-BE"/>
        </w:rPr>
        <w:t>#C28#</w:t>
      </w:r>
      <w:r w:rsidRPr="00FB31FA">
        <w:rPr>
          <w:sz w:val="18"/>
          <w:szCs w:val="18"/>
          <w:lang w:val="nl-BE"/>
        </w:rPr>
        <w:t xml:space="preserve">&lt;/CountMetric&gt; </w:t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  <w:r w:rsidRPr="00FB31FA">
        <w:rPr>
          <w:sz w:val="18"/>
          <w:szCs w:val="18"/>
          <w:lang w:val="nl-BE"/>
        </w:rPr>
        <w:tab/>
      </w:r>
    </w:p>
    <w:p w:rsidR="00A95CC4" w:rsidRPr="00FB31FA" w:rsidRDefault="00A95CC4" w:rsidP="005D336C">
      <w:pPr>
        <w:rPr>
          <w:b/>
          <w:i/>
          <w:color w:val="4F81BD" w:themeColor="accent1"/>
          <w:lang w:val="nl-BE"/>
        </w:rPr>
      </w:pPr>
    </w:p>
    <w:p w:rsidR="005D336C" w:rsidRPr="00FB31FA" w:rsidRDefault="005C3727" w:rsidP="005D336C">
      <w:pPr>
        <w:rPr>
          <w:b/>
          <w:i/>
          <w:color w:val="4F81BD" w:themeColor="accent1"/>
          <w:lang w:val="nl-BE"/>
        </w:rPr>
      </w:pPr>
      <w:r>
        <w:rPr>
          <w:b/>
          <w:i/>
          <w:color w:val="4F81BD" w:themeColor="accent1"/>
          <w:lang w:val="nl-BE"/>
        </w:rPr>
        <w:t>Legende</w:t>
      </w:r>
      <w:r w:rsidR="005D336C" w:rsidRPr="00FB31FA">
        <w:rPr>
          <w:b/>
          <w:i/>
          <w:color w:val="4F81BD" w:themeColor="accent1"/>
          <w:lang w:val="nl-BE"/>
        </w:rPr>
        <w:t>:</w:t>
      </w:r>
    </w:p>
    <w:p w:rsidR="007B6942" w:rsidRPr="00FB31FA" w:rsidRDefault="007B6942" w:rsidP="007B6942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#C6#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35A72" w:rsidRPr="00BC7F82">
        <w:rPr>
          <w:sz w:val="18"/>
          <w:szCs w:val="18"/>
          <w:lang w:val="nl-BE"/>
        </w:rPr>
        <w:t xml:space="preserve">Type van de kandidaat </w:t>
      </w:r>
      <w:r w:rsidRPr="00FB31FA">
        <w:rPr>
          <w:b/>
          <w:color w:val="4F81BD" w:themeColor="accent1"/>
          <w:sz w:val="18"/>
          <w:szCs w:val="18"/>
          <w:lang w:val="nl-BE"/>
        </w:rPr>
        <w:t>(C6)</w:t>
      </w:r>
    </w:p>
    <w:p w:rsidR="005D336C" w:rsidRPr="00FB31FA" w:rsidRDefault="005D336C" w:rsidP="005D336C">
      <w:pPr>
        <w:tabs>
          <w:tab w:val="left" w:pos="3402"/>
        </w:tabs>
        <w:spacing w:after="0"/>
        <w:rPr>
          <w:b/>
          <w:color w:val="4F81BD" w:themeColor="accent1"/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#C25#</w:t>
      </w:r>
      <w:r w:rsidRPr="00FB31FA">
        <w:rPr>
          <w:b/>
          <w:color w:val="FF0000"/>
          <w:sz w:val="18"/>
          <w:szCs w:val="18"/>
          <w:lang w:val="nl-BE"/>
        </w:rPr>
        <w:tab/>
      </w:r>
      <w:r w:rsidR="00A35A72">
        <w:rPr>
          <w:sz w:val="18"/>
          <w:szCs w:val="18"/>
          <w:lang w:val="nl-BE"/>
        </w:rPr>
        <w:t>aandeel TL toegewezen door devolutie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(C25)</w:t>
      </w:r>
    </w:p>
    <w:p w:rsidR="005D336C" w:rsidRPr="00FB31FA" w:rsidRDefault="005D336C" w:rsidP="005D336C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#C26#</w:t>
      </w:r>
      <w:r w:rsidRPr="00FB31FA">
        <w:rPr>
          <w:b/>
          <w:color w:val="4F81BD" w:themeColor="accent1"/>
          <w:sz w:val="18"/>
          <w:szCs w:val="18"/>
          <w:lang w:val="nl-BE"/>
        </w:rPr>
        <w:tab/>
      </w:r>
      <w:r w:rsidR="00A35A72">
        <w:rPr>
          <w:sz w:val="18"/>
          <w:szCs w:val="18"/>
          <w:lang w:val="nl-BE"/>
        </w:rPr>
        <w:t>Nummer titulaire verkozene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(C26)</w:t>
      </w:r>
    </w:p>
    <w:p w:rsidR="005D336C" w:rsidRPr="00FB31FA" w:rsidRDefault="005D336C" w:rsidP="005D336C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#C27#</w:t>
      </w:r>
      <w:r w:rsidRPr="00FB31FA">
        <w:rPr>
          <w:b/>
          <w:color w:val="4F81BD" w:themeColor="accent1"/>
          <w:sz w:val="18"/>
          <w:szCs w:val="18"/>
          <w:lang w:val="nl-BE"/>
        </w:rPr>
        <w:tab/>
      </w:r>
      <w:r w:rsidR="00A35A72">
        <w:rPr>
          <w:sz w:val="18"/>
          <w:szCs w:val="18"/>
          <w:lang w:val="nl-BE"/>
        </w:rPr>
        <w:t>Nummer opvolger verkozene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(C27)</w:t>
      </w:r>
    </w:p>
    <w:p w:rsidR="005D336C" w:rsidRPr="00FB31FA" w:rsidRDefault="005D336C" w:rsidP="005D336C">
      <w:pPr>
        <w:tabs>
          <w:tab w:val="left" w:pos="3402"/>
        </w:tabs>
        <w:spacing w:after="0"/>
        <w:rPr>
          <w:sz w:val="18"/>
          <w:szCs w:val="18"/>
          <w:lang w:val="nl-BE"/>
        </w:rPr>
      </w:pPr>
      <w:r w:rsidRPr="00FB31FA">
        <w:rPr>
          <w:b/>
          <w:color w:val="FF0000"/>
          <w:sz w:val="18"/>
          <w:szCs w:val="18"/>
          <w:lang w:val="nl-BE"/>
        </w:rPr>
        <w:t>#C28#</w:t>
      </w:r>
      <w:r w:rsidRPr="00FB31FA">
        <w:rPr>
          <w:b/>
          <w:color w:val="4F81BD" w:themeColor="accent1"/>
          <w:sz w:val="18"/>
          <w:szCs w:val="18"/>
          <w:lang w:val="nl-BE"/>
        </w:rPr>
        <w:tab/>
      </w:r>
      <w:r w:rsidR="00A35A72">
        <w:rPr>
          <w:sz w:val="18"/>
          <w:szCs w:val="18"/>
          <w:lang w:val="nl-BE"/>
        </w:rPr>
        <w:t>Nummer wethouder verkozene</w:t>
      </w:r>
      <w:r w:rsidRPr="00FB31FA">
        <w:rPr>
          <w:sz w:val="18"/>
          <w:szCs w:val="18"/>
          <w:lang w:val="nl-BE"/>
        </w:rPr>
        <w:t xml:space="preserve"> </w:t>
      </w:r>
      <w:r w:rsidRPr="00FB31FA">
        <w:rPr>
          <w:b/>
          <w:color w:val="4F81BD" w:themeColor="accent1"/>
          <w:sz w:val="18"/>
          <w:szCs w:val="18"/>
          <w:lang w:val="nl-BE"/>
        </w:rPr>
        <w:t>(C28)</w:t>
      </w:r>
    </w:p>
    <w:p w:rsidR="005D336C" w:rsidRPr="00FB31FA" w:rsidRDefault="005D336C">
      <w:pPr>
        <w:rPr>
          <w:lang w:val="nl-BE"/>
        </w:rPr>
      </w:pPr>
    </w:p>
    <w:p w:rsidR="00A95CC4" w:rsidRPr="00FB31FA" w:rsidRDefault="00A95CC4">
      <w:pPr>
        <w:spacing w:after="200" w:line="276" w:lineRule="auto"/>
        <w:rPr>
          <w:lang w:val="nl-BE"/>
        </w:rPr>
      </w:pPr>
    </w:p>
    <w:p w:rsidR="00A95CC4" w:rsidRPr="00FB31FA" w:rsidRDefault="00B34ECB" w:rsidP="00A95CC4">
      <w:pPr>
        <w:rPr>
          <w:lang w:val="nl-BE"/>
        </w:rPr>
      </w:pPr>
      <w:r>
        <w:rPr>
          <w:b/>
          <w:color w:val="E36C0A" w:themeColor="accent6" w:themeShade="BF"/>
          <w:sz w:val="18"/>
          <w:szCs w:val="18"/>
          <w:u w:val="single"/>
          <w:lang w:val="nl-BE"/>
        </w:rPr>
        <w:t>OPGELET</w:t>
      </w:r>
      <w:r w:rsidR="00A95CC4" w:rsidRPr="00FB31FA">
        <w:rPr>
          <w:b/>
          <w:color w:val="E36C0A" w:themeColor="accent6" w:themeShade="BF"/>
          <w:sz w:val="18"/>
          <w:szCs w:val="18"/>
          <w:lang w:val="nl-BE"/>
        </w:rPr>
        <w:t xml:space="preserve">: </w:t>
      </w:r>
      <w:r>
        <w:rPr>
          <w:b/>
          <w:color w:val="E36C0A" w:themeColor="accent6" w:themeShade="BF"/>
          <w:sz w:val="18"/>
          <w:szCs w:val="18"/>
          <w:lang w:val="nl-BE"/>
        </w:rPr>
        <w:t>het geval van devolutie van opvolgers wanneer er geen bepaald werden</w:t>
      </w:r>
    </w:p>
    <w:p w:rsidR="007B6942" w:rsidRPr="00FB31FA" w:rsidRDefault="00B34ECB">
      <w:pPr>
        <w:rPr>
          <w:lang w:val="nl-BE"/>
        </w:rPr>
      </w:pPr>
      <w:r>
        <w:rPr>
          <w:lang w:val="nl-BE"/>
        </w:rPr>
        <w:t xml:space="preserve">De groep </w:t>
      </w:r>
      <w:r w:rsidRPr="00FB31FA">
        <w:rPr>
          <w:lang w:val="nl-BE"/>
        </w:rPr>
        <w:t xml:space="preserve">510S_CANDIDAT </w:t>
      </w:r>
      <w:r>
        <w:rPr>
          <w:lang w:val="nl-BE"/>
        </w:rPr>
        <w:t xml:space="preserve">zal worden herhaald voor elke </w:t>
      </w:r>
      <w:r w:rsidRPr="00B34ECB">
        <w:rPr>
          <w:b/>
          <w:lang w:val="nl-BE"/>
        </w:rPr>
        <w:t>niet-verkozen</w:t>
      </w:r>
      <w:r>
        <w:rPr>
          <w:lang w:val="nl-BE"/>
        </w:rPr>
        <w:t xml:space="preserve"> effectieve kandidaat met een algoritmeID=</w:t>
      </w:r>
      <w:r w:rsidR="007B6942" w:rsidRPr="00FB31FA">
        <w:rPr>
          <w:sz w:val="18"/>
          <w:szCs w:val="18"/>
          <w:lang w:val="nl-BE"/>
        </w:rPr>
        <w:t>"</w:t>
      </w:r>
      <w:r w:rsidR="00225615" w:rsidRPr="00FB31FA">
        <w:rPr>
          <w:b/>
          <w:sz w:val="18"/>
          <w:szCs w:val="18"/>
          <w:lang w:val="nl-BE"/>
        </w:rPr>
        <w:t>S</w:t>
      </w:r>
      <w:r w:rsidR="007B6942" w:rsidRPr="00FB31FA">
        <w:rPr>
          <w:sz w:val="18"/>
          <w:szCs w:val="18"/>
          <w:lang w:val="nl-BE"/>
        </w:rPr>
        <w:t xml:space="preserve">" </w:t>
      </w:r>
      <w:r>
        <w:rPr>
          <w:lang w:val="nl-BE"/>
        </w:rPr>
        <w:t>om de devolutie van de opvolgers op een onafhankelijke wijze van de effectieven te regelen.</w:t>
      </w:r>
      <w:r w:rsidR="007B6942" w:rsidRPr="00FB31FA">
        <w:rPr>
          <w:lang w:val="nl-BE"/>
        </w:rPr>
        <w:t xml:space="preserve"> </w:t>
      </w:r>
    </w:p>
    <w:p w:rsidR="00A95CC4" w:rsidRPr="00FB31FA" w:rsidRDefault="00A95CC4">
      <w:pPr>
        <w:rPr>
          <w:lang w:val="nl-BE"/>
        </w:rPr>
      </w:pPr>
    </w:p>
    <w:p w:rsidR="005D336C" w:rsidRPr="00FB31FA" w:rsidRDefault="005D336C" w:rsidP="00626F82">
      <w:pPr>
        <w:jc w:val="center"/>
        <w:rPr>
          <w:lang w:val="nl-BE"/>
        </w:rPr>
      </w:pPr>
      <w:bookmarkStart w:id="9" w:name="_GoBack"/>
      <w:bookmarkEnd w:id="9"/>
    </w:p>
    <w:sectPr w:rsidR="005D336C" w:rsidRPr="00FB31FA" w:rsidSect="000272D9">
      <w:footerReference w:type="default" r:id="rId11"/>
      <w:pgSz w:w="11906" w:h="16838"/>
      <w:pgMar w:top="1417" w:right="424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27C" w:rsidRDefault="004D427C" w:rsidP="004B0CB7">
      <w:pPr>
        <w:spacing w:after="0" w:line="240" w:lineRule="auto"/>
      </w:pPr>
      <w:r>
        <w:separator/>
      </w:r>
    </w:p>
  </w:endnote>
  <w:endnote w:type="continuationSeparator" w:id="0">
    <w:p w:rsidR="004D427C" w:rsidRDefault="004D427C" w:rsidP="004B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27C" w:rsidRPr="00F4754A" w:rsidRDefault="004D427C" w:rsidP="00E25F4D">
    <w:pPr>
      <w:pStyle w:val="Pieddepage"/>
      <w:pBdr>
        <w:top w:val="single" w:sz="4" w:space="1" w:color="auto"/>
      </w:pBdr>
      <w:rPr>
        <w:i/>
        <w:sz w:val="16"/>
        <w:szCs w:val="16"/>
      </w:rPr>
    </w:pPr>
    <w:r>
      <w:rPr>
        <w:b/>
        <w:sz w:val="18"/>
        <w:szCs w:val="18"/>
      </w:rPr>
      <w:t>Structuur van de naam van het EML-bestand</w:t>
    </w:r>
    <w:r>
      <w:rPr>
        <w:b/>
        <w:sz w:val="18"/>
        <w:szCs w:val="18"/>
      </w:rPr>
      <w:tab/>
    </w:r>
    <w:r>
      <w:rPr>
        <w:i/>
        <w:sz w:val="18"/>
        <w:szCs w:val="18"/>
      </w:rPr>
      <w:t>Pagina</w:t>
    </w:r>
    <w:r w:rsidRPr="00F4754A">
      <w:rPr>
        <w:i/>
        <w:sz w:val="16"/>
        <w:szCs w:val="16"/>
      </w:rPr>
      <w:t xml:space="preserve"> </w:t>
    </w:r>
    <w:sdt>
      <w:sdtPr>
        <w:rPr>
          <w:i/>
          <w:sz w:val="16"/>
          <w:szCs w:val="16"/>
        </w:rPr>
        <w:id w:val="710349087"/>
        <w:docPartObj>
          <w:docPartGallery w:val="Page Numbers (Bottom of Page)"/>
          <w:docPartUnique/>
        </w:docPartObj>
      </w:sdtPr>
      <w:sdtContent>
        <w:r w:rsidRPr="00F4754A">
          <w:rPr>
            <w:i/>
            <w:sz w:val="16"/>
            <w:szCs w:val="16"/>
          </w:rPr>
          <w:fldChar w:fldCharType="begin"/>
        </w:r>
        <w:r w:rsidRPr="00F4754A">
          <w:rPr>
            <w:i/>
            <w:sz w:val="16"/>
            <w:szCs w:val="16"/>
          </w:rPr>
          <w:instrText xml:space="preserve"> PAGE   \* MERGEFORMAT </w:instrText>
        </w:r>
        <w:r w:rsidRPr="00F4754A">
          <w:rPr>
            <w:i/>
            <w:sz w:val="16"/>
            <w:szCs w:val="16"/>
          </w:rPr>
          <w:fldChar w:fldCharType="separate"/>
        </w:r>
        <w:r w:rsidR="0032504B">
          <w:rPr>
            <w:i/>
            <w:noProof/>
            <w:sz w:val="16"/>
            <w:szCs w:val="16"/>
          </w:rPr>
          <w:t>3</w:t>
        </w:r>
        <w:r w:rsidRPr="00F4754A">
          <w:rPr>
            <w:i/>
            <w:sz w:val="16"/>
            <w:szCs w:val="16"/>
          </w:rPr>
          <w:fldChar w:fldCharType="end"/>
        </w:r>
      </w:sdtContent>
    </w:sdt>
  </w:p>
  <w:p w:rsidR="004D427C" w:rsidRDefault="004D427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27C" w:rsidRPr="00F4754A" w:rsidRDefault="004D427C" w:rsidP="00E25F4D">
    <w:pPr>
      <w:pStyle w:val="Pieddepage"/>
      <w:pBdr>
        <w:top w:val="single" w:sz="4" w:space="1" w:color="auto"/>
      </w:pBdr>
      <w:rPr>
        <w:i/>
        <w:sz w:val="16"/>
        <w:szCs w:val="16"/>
      </w:rPr>
    </w:pPr>
    <w:r>
      <w:rPr>
        <w:b/>
        <w:sz w:val="18"/>
        <w:szCs w:val="18"/>
      </w:rPr>
      <w:t>510</w:t>
    </w:r>
    <w:r w:rsidRPr="00E25F4D">
      <w:rPr>
        <w:b/>
        <w:sz w:val="18"/>
        <w:szCs w:val="18"/>
      </w:rPr>
      <w:t>-</w:t>
    </w:r>
    <w:r>
      <w:rPr>
        <w:b/>
        <w:sz w:val="18"/>
        <w:szCs w:val="18"/>
      </w:rPr>
      <w:t>count</w:t>
    </w:r>
    <w:r w:rsidRPr="00E25F4D">
      <w:rPr>
        <w:b/>
        <w:sz w:val="18"/>
        <w:szCs w:val="18"/>
      </w:rPr>
      <w:t>-v7-0</w:t>
    </w:r>
    <w:r>
      <w:rPr>
        <w:b/>
        <w:sz w:val="18"/>
        <w:szCs w:val="18"/>
      </w:rPr>
      <w:tab/>
    </w:r>
    <w:r w:rsidRPr="00E25F4D">
      <w:rPr>
        <w:i/>
        <w:sz w:val="18"/>
        <w:szCs w:val="18"/>
      </w:rPr>
      <w:t>Page</w:t>
    </w:r>
    <w:r w:rsidRPr="00F4754A">
      <w:rPr>
        <w:i/>
        <w:sz w:val="16"/>
        <w:szCs w:val="16"/>
      </w:rPr>
      <w:t xml:space="preserve"> </w:t>
    </w:r>
    <w:sdt>
      <w:sdtPr>
        <w:rPr>
          <w:i/>
          <w:sz w:val="16"/>
          <w:szCs w:val="16"/>
        </w:rPr>
        <w:id w:val="93344463"/>
        <w:docPartObj>
          <w:docPartGallery w:val="Page Numbers (Bottom of Page)"/>
          <w:docPartUnique/>
        </w:docPartObj>
      </w:sdtPr>
      <w:sdtContent>
        <w:r w:rsidRPr="00F4754A">
          <w:rPr>
            <w:i/>
            <w:sz w:val="16"/>
            <w:szCs w:val="16"/>
          </w:rPr>
          <w:fldChar w:fldCharType="begin"/>
        </w:r>
        <w:r w:rsidRPr="00F4754A">
          <w:rPr>
            <w:i/>
            <w:sz w:val="16"/>
            <w:szCs w:val="16"/>
          </w:rPr>
          <w:instrText xml:space="preserve"> PAGE   \* MERGEFORMAT </w:instrText>
        </w:r>
        <w:r w:rsidRPr="00F4754A">
          <w:rPr>
            <w:i/>
            <w:sz w:val="16"/>
            <w:szCs w:val="16"/>
          </w:rPr>
          <w:fldChar w:fldCharType="separate"/>
        </w:r>
        <w:r w:rsidR="0032504B">
          <w:rPr>
            <w:i/>
            <w:noProof/>
            <w:sz w:val="16"/>
            <w:szCs w:val="16"/>
          </w:rPr>
          <w:t>9</w:t>
        </w:r>
        <w:r w:rsidRPr="00F4754A">
          <w:rPr>
            <w:i/>
            <w:sz w:val="16"/>
            <w:szCs w:val="16"/>
          </w:rPr>
          <w:fldChar w:fldCharType="end"/>
        </w:r>
      </w:sdtContent>
    </w:sdt>
  </w:p>
  <w:p w:rsidR="004D427C" w:rsidRDefault="004D4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27C" w:rsidRDefault="004D427C" w:rsidP="004B0CB7">
      <w:pPr>
        <w:spacing w:after="0" w:line="240" w:lineRule="auto"/>
      </w:pPr>
      <w:r>
        <w:separator/>
      </w:r>
    </w:p>
  </w:footnote>
  <w:footnote w:type="continuationSeparator" w:id="0">
    <w:p w:rsidR="004D427C" w:rsidRDefault="004D427C" w:rsidP="004B0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27C" w:rsidRPr="005637F4" w:rsidRDefault="004D427C" w:rsidP="004B0CB7">
    <w:pPr>
      <w:pStyle w:val="En-tte"/>
      <w:pBdr>
        <w:bottom w:val="single" w:sz="4" w:space="1" w:color="auto"/>
      </w:pBdr>
      <w:rPr>
        <w:lang w:val="nl-BE"/>
      </w:rPr>
    </w:pPr>
    <w:r>
      <w:rPr>
        <w:lang w:val="nl-BE"/>
      </w:rPr>
      <w:t xml:space="preserve">Beschrijving van het </w:t>
    </w:r>
    <w:proofErr w:type="gramStart"/>
    <w:r>
      <w:rPr>
        <w:lang w:val="nl-BE"/>
      </w:rPr>
      <w:t xml:space="preserve">EML </w:t>
    </w:r>
    <w:r w:rsidRPr="005637F4">
      <w:rPr>
        <w:lang w:val="nl-BE"/>
      </w:rPr>
      <w:t>schema</w:t>
    </w:r>
    <w:proofErr w:type="gramEnd"/>
    <w:r w:rsidRPr="005637F4">
      <w:rPr>
        <w:lang w:val="nl-BE"/>
      </w:rPr>
      <w:t xml:space="preserve"> </w:t>
    </w:r>
    <w:ins w:id="3" w:author="Arnaud Pirlot" w:date="2018-06-13T14:10:00Z">
      <w:r>
        <w:rPr>
          <w:lang w:val="nl-BE"/>
        </w:rPr>
        <w:t xml:space="preserve">pour les Médias </w:t>
      </w:r>
    </w:ins>
    <w:r w:rsidRPr="005637F4">
      <w:rPr>
        <w:lang w:val="nl-BE"/>
      </w:rPr>
      <w:t>– MARTINE Project</w:t>
    </w:r>
    <w:r w:rsidRPr="005637F4">
      <w:rPr>
        <w:lang w:val="nl-BE"/>
      </w:rPr>
      <w:tab/>
      <w:t>Version 1.1</w:t>
    </w:r>
    <w:r>
      <w:rPr>
        <w:lang w:val="nl-BE"/>
      </w:rPr>
      <w:t>4</w:t>
    </w:r>
    <w:r w:rsidRPr="005637F4">
      <w:rPr>
        <w:lang w:val="nl-BE"/>
      </w:rPr>
      <w:t xml:space="preserve"> – </w:t>
    </w:r>
    <w:r>
      <w:rPr>
        <w:lang w:val="nl-BE"/>
      </w:rPr>
      <w:t>11/01</w:t>
    </w:r>
    <w:r w:rsidRPr="005637F4">
      <w:rPr>
        <w:lang w:val="nl-BE"/>
      </w:rPr>
      <w:t>/201</w:t>
    </w:r>
    <w:r>
      <w:rPr>
        <w:lang w:val="nl-BE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C0EB5"/>
    <w:multiLevelType w:val="hybridMultilevel"/>
    <w:tmpl w:val="11D80C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A4A"/>
    <w:multiLevelType w:val="hybridMultilevel"/>
    <w:tmpl w:val="7F488F32"/>
    <w:lvl w:ilvl="0" w:tplc="177437C8">
      <w:start w:val="1"/>
      <w:numFmt w:val="decimal"/>
      <w:lvlText w:val="%1."/>
      <w:lvlJc w:val="left"/>
      <w:pPr>
        <w:ind w:left="2483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03" w:hanging="360"/>
      </w:pPr>
    </w:lvl>
    <w:lvl w:ilvl="2" w:tplc="080C001B" w:tentative="1">
      <w:start w:val="1"/>
      <w:numFmt w:val="lowerRoman"/>
      <w:lvlText w:val="%3."/>
      <w:lvlJc w:val="right"/>
      <w:pPr>
        <w:ind w:left="3923" w:hanging="180"/>
      </w:pPr>
    </w:lvl>
    <w:lvl w:ilvl="3" w:tplc="080C000F" w:tentative="1">
      <w:start w:val="1"/>
      <w:numFmt w:val="decimal"/>
      <w:lvlText w:val="%4."/>
      <w:lvlJc w:val="left"/>
      <w:pPr>
        <w:ind w:left="4643" w:hanging="360"/>
      </w:pPr>
    </w:lvl>
    <w:lvl w:ilvl="4" w:tplc="080C0019" w:tentative="1">
      <w:start w:val="1"/>
      <w:numFmt w:val="lowerLetter"/>
      <w:lvlText w:val="%5."/>
      <w:lvlJc w:val="left"/>
      <w:pPr>
        <w:ind w:left="5363" w:hanging="360"/>
      </w:pPr>
    </w:lvl>
    <w:lvl w:ilvl="5" w:tplc="080C001B" w:tentative="1">
      <w:start w:val="1"/>
      <w:numFmt w:val="lowerRoman"/>
      <w:lvlText w:val="%6."/>
      <w:lvlJc w:val="right"/>
      <w:pPr>
        <w:ind w:left="6083" w:hanging="180"/>
      </w:pPr>
    </w:lvl>
    <w:lvl w:ilvl="6" w:tplc="080C000F" w:tentative="1">
      <w:start w:val="1"/>
      <w:numFmt w:val="decimal"/>
      <w:lvlText w:val="%7."/>
      <w:lvlJc w:val="left"/>
      <w:pPr>
        <w:ind w:left="6803" w:hanging="360"/>
      </w:pPr>
    </w:lvl>
    <w:lvl w:ilvl="7" w:tplc="080C0019" w:tentative="1">
      <w:start w:val="1"/>
      <w:numFmt w:val="lowerLetter"/>
      <w:lvlText w:val="%8."/>
      <w:lvlJc w:val="left"/>
      <w:pPr>
        <w:ind w:left="7523" w:hanging="360"/>
      </w:pPr>
    </w:lvl>
    <w:lvl w:ilvl="8" w:tplc="080C001B" w:tentative="1">
      <w:start w:val="1"/>
      <w:numFmt w:val="lowerRoman"/>
      <w:lvlText w:val="%9."/>
      <w:lvlJc w:val="right"/>
      <w:pPr>
        <w:ind w:left="8243" w:hanging="180"/>
      </w:pPr>
    </w:lvl>
  </w:abstractNum>
  <w:abstractNum w:abstractNumId="3" w15:restartNumberingAfterBreak="0">
    <w:nsid w:val="181A56D4"/>
    <w:multiLevelType w:val="hybridMultilevel"/>
    <w:tmpl w:val="11D80C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16494"/>
    <w:multiLevelType w:val="hybridMultilevel"/>
    <w:tmpl w:val="11D80C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075BE"/>
    <w:multiLevelType w:val="hybridMultilevel"/>
    <w:tmpl w:val="11D80C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64B7F"/>
    <w:multiLevelType w:val="hybridMultilevel"/>
    <w:tmpl w:val="7F488F32"/>
    <w:lvl w:ilvl="0" w:tplc="177437C8">
      <w:start w:val="1"/>
      <w:numFmt w:val="decimal"/>
      <w:lvlText w:val="%1."/>
      <w:lvlJc w:val="left"/>
      <w:pPr>
        <w:ind w:left="2483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03" w:hanging="360"/>
      </w:pPr>
    </w:lvl>
    <w:lvl w:ilvl="2" w:tplc="080C001B" w:tentative="1">
      <w:start w:val="1"/>
      <w:numFmt w:val="lowerRoman"/>
      <w:lvlText w:val="%3."/>
      <w:lvlJc w:val="right"/>
      <w:pPr>
        <w:ind w:left="3923" w:hanging="180"/>
      </w:pPr>
    </w:lvl>
    <w:lvl w:ilvl="3" w:tplc="080C000F" w:tentative="1">
      <w:start w:val="1"/>
      <w:numFmt w:val="decimal"/>
      <w:lvlText w:val="%4."/>
      <w:lvlJc w:val="left"/>
      <w:pPr>
        <w:ind w:left="4643" w:hanging="360"/>
      </w:pPr>
    </w:lvl>
    <w:lvl w:ilvl="4" w:tplc="080C0019" w:tentative="1">
      <w:start w:val="1"/>
      <w:numFmt w:val="lowerLetter"/>
      <w:lvlText w:val="%5."/>
      <w:lvlJc w:val="left"/>
      <w:pPr>
        <w:ind w:left="5363" w:hanging="360"/>
      </w:pPr>
    </w:lvl>
    <w:lvl w:ilvl="5" w:tplc="080C001B" w:tentative="1">
      <w:start w:val="1"/>
      <w:numFmt w:val="lowerRoman"/>
      <w:lvlText w:val="%6."/>
      <w:lvlJc w:val="right"/>
      <w:pPr>
        <w:ind w:left="6083" w:hanging="180"/>
      </w:pPr>
    </w:lvl>
    <w:lvl w:ilvl="6" w:tplc="080C000F" w:tentative="1">
      <w:start w:val="1"/>
      <w:numFmt w:val="decimal"/>
      <w:lvlText w:val="%7."/>
      <w:lvlJc w:val="left"/>
      <w:pPr>
        <w:ind w:left="6803" w:hanging="360"/>
      </w:pPr>
    </w:lvl>
    <w:lvl w:ilvl="7" w:tplc="080C0019" w:tentative="1">
      <w:start w:val="1"/>
      <w:numFmt w:val="lowerLetter"/>
      <w:lvlText w:val="%8."/>
      <w:lvlJc w:val="left"/>
      <w:pPr>
        <w:ind w:left="7523" w:hanging="360"/>
      </w:pPr>
    </w:lvl>
    <w:lvl w:ilvl="8" w:tplc="080C001B" w:tentative="1">
      <w:start w:val="1"/>
      <w:numFmt w:val="lowerRoman"/>
      <w:lvlText w:val="%9."/>
      <w:lvlJc w:val="right"/>
      <w:pPr>
        <w:ind w:left="8243" w:hanging="180"/>
      </w:pPr>
    </w:lvl>
  </w:abstractNum>
  <w:abstractNum w:abstractNumId="7" w15:restartNumberingAfterBreak="0">
    <w:nsid w:val="39104BB3"/>
    <w:multiLevelType w:val="multilevel"/>
    <w:tmpl w:val="F9CCB806"/>
    <w:lvl w:ilvl="0">
      <w:start w:val="1"/>
      <w:numFmt w:val="decimal"/>
      <w:pStyle w:val="Titre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1008" w:hanging="1008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1152" w:hanging="1152"/>
      </w:p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1584" w:hanging="1584"/>
      </w:pPr>
    </w:lvl>
  </w:abstractNum>
  <w:abstractNum w:abstractNumId="8" w15:restartNumberingAfterBreak="0">
    <w:nsid w:val="3D80058E"/>
    <w:multiLevelType w:val="hybridMultilevel"/>
    <w:tmpl w:val="0DD4F5CC"/>
    <w:lvl w:ilvl="0" w:tplc="806412D6">
      <w:start w:val="230"/>
      <w:numFmt w:val="bullet"/>
      <w:lvlText w:val="-"/>
      <w:lvlJc w:val="left"/>
      <w:pPr>
        <w:ind w:left="1065" w:hanging="360"/>
      </w:pPr>
      <w:rPr>
        <w:rFonts w:ascii="Calibri" w:eastAsiaTheme="minorEastAsia" w:hAnsi="Calibri" w:cs="Times New Roman" w:hint="default"/>
      </w:rPr>
    </w:lvl>
    <w:lvl w:ilvl="1" w:tplc="08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E062F18"/>
    <w:multiLevelType w:val="hybridMultilevel"/>
    <w:tmpl w:val="11D80C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06FB3"/>
    <w:multiLevelType w:val="hybridMultilevel"/>
    <w:tmpl w:val="11D80C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E4E81"/>
    <w:multiLevelType w:val="hybridMultilevel"/>
    <w:tmpl w:val="A4FE33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6464D"/>
    <w:multiLevelType w:val="hybridMultilevel"/>
    <w:tmpl w:val="68586580"/>
    <w:lvl w:ilvl="0" w:tplc="ABF201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075D29"/>
    <w:multiLevelType w:val="hybridMultilevel"/>
    <w:tmpl w:val="11D80C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B2CAD"/>
    <w:multiLevelType w:val="singleLevel"/>
    <w:tmpl w:val="9780ADB8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667209D"/>
    <w:multiLevelType w:val="hybridMultilevel"/>
    <w:tmpl w:val="BBA404B4"/>
    <w:lvl w:ilvl="0" w:tplc="0778E354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Times New Roman" w:hint="default"/>
      </w:rPr>
    </w:lvl>
    <w:lvl w:ilvl="1" w:tplc="08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11"/>
  </w:num>
  <w:num w:numId="9">
    <w:abstractNumId w:val="7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14"/>
  </w:num>
  <w:num w:numId="12">
    <w:abstractNumId w:val="12"/>
  </w:num>
  <w:num w:numId="13">
    <w:abstractNumId w:val="15"/>
  </w:num>
  <w:num w:numId="14">
    <w:abstractNumId w:val="2"/>
  </w:num>
  <w:num w:numId="15">
    <w:abstractNumId w:val="6"/>
  </w:num>
  <w:num w:numId="1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naud Pirlot">
    <w15:presenceInfo w15:providerId="AD" w15:userId="S-1-5-21-943702152-1344207979-711769212-25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58B7"/>
    <w:rsid w:val="00001A5D"/>
    <w:rsid w:val="000139DE"/>
    <w:rsid w:val="00015C94"/>
    <w:rsid w:val="00017A16"/>
    <w:rsid w:val="00020EB2"/>
    <w:rsid w:val="000272D9"/>
    <w:rsid w:val="00032376"/>
    <w:rsid w:val="00037BF9"/>
    <w:rsid w:val="00041974"/>
    <w:rsid w:val="00042D74"/>
    <w:rsid w:val="00043C86"/>
    <w:rsid w:val="00043D74"/>
    <w:rsid w:val="000500DE"/>
    <w:rsid w:val="000550B8"/>
    <w:rsid w:val="000605B1"/>
    <w:rsid w:val="000623CA"/>
    <w:rsid w:val="000642D9"/>
    <w:rsid w:val="0006511A"/>
    <w:rsid w:val="00070910"/>
    <w:rsid w:val="00080076"/>
    <w:rsid w:val="000827A0"/>
    <w:rsid w:val="000843E0"/>
    <w:rsid w:val="00085E72"/>
    <w:rsid w:val="00087151"/>
    <w:rsid w:val="00091769"/>
    <w:rsid w:val="000947F5"/>
    <w:rsid w:val="000A52C6"/>
    <w:rsid w:val="000A7677"/>
    <w:rsid w:val="000B3F54"/>
    <w:rsid w:val="000B40B5"/>
    <w:rsid w:val="000B6B8D"/>
    <w:rsid w:val="000C0FAB"/>
    <w:rsid w:val="000C2E8C"/>
    <w:rsid w:val="000C420A"/>
    <w:rsid w:val="000C447C"/>
    <w:rsid w:val="000C79D6"/>
    <w:rsid w:val="000E0269"/>
    <w:rsid w:val="000E749D"/>
    <w:rsid w:val="000F59C8"/>
    <w:rsid w:val="00100534"/>
    <w:rsid w:val="001020E1"/>
    <w:rsid w:val="001039A4"/>
    <w:rsid w:val="001059AC"/>
    <w:rsid w:val="0011035C"/>
    <w:rsid w:val="001227A4"/>
    <w:rsid w:val="00123823"/>
    <w:rsid w:val="00126484"/>
    <w:rsid w:val="00134963"/>
    <w:rsid w:val="0013746D"/>
    <w:rsid w:val="00145AE9"/>
    <w:rsid w:val="0014612E"/>
    <w:rsid w:val="00147532"/>
    <w:rsid w:val="00154A18"/>
    <w:rsid w:val="00154C85"/>
    <w:rsid w:val="001576D4"/>
    <w:rsid w:val="001625F0"/>
    <w:rsid w:val="0017171A"/>
    <w:rsid w:val="001722C5"/>
    <w:rsid w:val="00174736"/>
    <w:rsid w:val="001805D1"/>
    <w:rsid w:val="00183EF5"/>
    <w:rsid w:val="00195415"/>
    <w:rsid w:val="00196FAC"/>
    <w:rsid w:val="001A1387"/>
    <w:rsid w:val="001A67F6"/>
    <w:rsid w:val="001A6C9F"/>
    <w:rsid w:val="001A73B0"/>
    <w:rsid w:val="001B1767"/>
    <w:rsid w:val="001B2088"/>
    <w:rsid w:val="001C0FA6"/>
    <w:rsid w:val="001D3BF9"/>
    <w:rsid w:val="001E35C3"/>
    <w:rsid w:val="001E5219"/>
    <w:rsid w:val="001F2E8A"/>
    <w:rsid w:val="001F5A19"/>
    <w:rsid w:val="001F7633"/>
    <w:rsid w:val="002044AB"/>
    <w:rsid w:val="0021102D"/>
    <w:rsid w:val="00215FB1"/>
    <w:rsid w:val="00222CED"/>
    <w:rsid w:val="00223332"/>
    <w:rsid w:val="00225615"/>
    <w:rsid w:val="00230107"/>
    <w:rsid w:val="00242049"/>
    <w:rsid w:val="0024466D"/>
    <w:rsid w:val="002534A3"/>
    <w:rsid w:val="00266A40"/>
    <w:rsid w:val="0027044F"/>
    <w:rsid w:val="00272C3B"/>
    <w:rsid w:val="002744CD"/>
    <w:rsid w:val="002766BC"/>
    <w:rsid w:val="00281D92"/>
    <w:rsid w:val="00296281"/>
    <w:rsid w:val="002B0F12"/>
    <w:rsid w:val="002B69CF"/>
    <w:rsid w:val="002C61D5"/>
    <w:rsid w:val="002D24C6"/>
    <w:rsid w:val="002D3857"/>
    <w:rsid w:val="002D3985"/>
    <w:rsid w:val="002E06E8"/>
    <w:rsid w:val="002F7EF5"/>
    <w:rsid w:val="00306FAC"/>
    <w:rsid w:val="00310A1A"/>
    <w:rsid w:val="003112DE"/>
    <w:rsid w:val="00313449"/>
    <w:rsid w:val="00314756"/>
    <w:rsid w:val="003211F0"/>
    <w:rsid w:val="00322243"/>
    <w:rsid w:val="0032504B"/>
    <w:rsid w:val="00326F3C"/>
    <w:rsid w:val="003303C7"/>
    <w:rsid w:val="00336F7E"/>
    <w:rsid w:val="00346776"/>
    <w:rsid w:val="00355F55"/>
    <w:rsid w:val="00357AE7"/>
    <w:rsid w:val="00360B14"/>
    <w:rsid w:val="003637D3"/>
    <w:rsid w:val="003662F0"/>
    <w:rsid w:val="00373691"/>
    <w:rsid w:val="00374537"/>
    <w:rsid w:val="00375FFE"/>
    <w:rsid w:val="003801CD"/>
    <w:rsid w:val="00383439"/>
    <w:rsid w:val="00384D34"/>
    <w:rsid w:val="003A3F75"/>
    <w:rsid w:val="003A4CD3"/>
    <w:rsid w:val="003B04EA"/>
    <w:rsid w:val="003B25CF"/>
    <w:rsid w:val="003B2718"/>
    <w:rsid w:val="003B2D8E"/>
    <w:rsid w:val="003C0279"/>
    <w:rsid w:val="003C21F0"/>
    <w:rsid w:val="003C2839"/>
    <w:rsid w:val="003C434F"/>
    <w:rsid w:val="003D4E14"/>
    <w:rsid w:val="003E0D5E"/>
    <w:rsid w:val="003F32A1"/>
    <w:rsid w:val="003F7595"/>
    <w:rsid w:val="004021F4"/>
    <w:rsid w:val="0040436C"/>
    <w:rsid w:val="00411258"/>
    <w:rsid w:val="00413E8F"/>
    <w:rsid w:val="00425395"/>
    <w:rsid w:val="00433395"/>
    <w:rsid w:val="00437789"/>
    <w:rsid w:val="00440D44"/>
    <w:rsid w:val="00447459"/>
    <w:rsid w:val="0045596D"/>
    <w:rsid w:val="00455EE0"/>
    <w:rsid w:val="00467D0C"/>
    <w:rsid w:val="004711FC"/>
    <w:rsid w:val="00473085"/>
    <w:rsid w:val="00485D8F"/>
    <w:rsid w:val="004915E0"/>
    <w:rsid w:val="004936F9"/>
    <w:rsid w:val="00494024"/>
    <w:rsid w:val="00494704"/>
    <w:rsid w:val="004A1F47"/>
    <w:rsid w:val="004B0CB7"/>
    <w:rsid w:val="004B249A"/>
    <w:rsid w:val="004B5081"/>
    <w:rsid w:val="004B62A2"/>
    <w:rsid w:val="004B6DAC"/>
    <w:rsid w:val="004C677A"/>
    <w:rsid w:val="004D427C"/>
    <w:rsid w:val="004E0447"/>
    <w:rsid w:val="004F1E00"/>
    <w:rsid w:val="004F5951"/>
    <w:rsid w:val="0051158F"/>
    <w:rsid w:val="00514704"/>
    <w:rsid w:val="00517141"/>
    <w:rsid w:val="005172B7"/>
    <w:rsid w:val="00527F6E"/>
    <w:rsid w:val="005357E3"/>
    <w:rsid w:val="0054511A"/>
    <w:rsid w:val="005501D3"/>
    <w:rsid w:val="005529C3"/>
    <w:rsid w:val="00556F14"/>
    <w:rsid w:val="005637F4"/>
    <w:rsid w:val="005645BE"/>
    <w:rsid w:val="005645F3"/>
    <w:rsid w:val="00566289"/>
    <w:rsid w:val="005679B1"/>
    <w:rsid w:val="00571F9A"/>
    <w:rsid w:val="0057358F"/>
    <w:rsid w:val="00593365"/>
    <w:rsid w:val="005A5ABC"/>
    <w:rsid w:val="005B0133"/>
    <w:rsid w:val="005B4096"/>
    <w:rsid w:val="005B6EF1"/>
    <w:rsid w:val="005C0727"/>
    <w:rsid w:val="005C3727"/>
    <w:rsid w:val="005D0E30"/>
    <w:rsid w:val="005D3323"/>
    <w:rsid w:val="005D336C"/>
    <w:rsid w:val="005D5D0A"/>
    <w:rsid w:val="005D6334"/>
    <w:rsid w:val="005D6C3B"/>
    <w:rsid w:val="005F1550"/>
    <w:rsid w:val="005F15C3"/>
    <w:rsid w:val="005F18EE"/>
    <w:rsid w:val="006000A1"/>
    <w:rsid w:val="00601E6F"/>
    <w:rsid w:val="00626F82"/>
    <w:rsid w:val="00627249"/>
    <w:rsid w:val="00627EA2"/>
    <w:rsid w:val="006317B4"/>
    <w:rsid w:val="00632F0D"/>
    <w:rsid w:val="00637A85"/>
    <w:rsid w:val="006428E2"/>
    <w:rsid w:val="00644BF9"/>
    <w:rsid w:val="006471A9"/>
    <w:rsid w:val="00651732"/>
    <w:rsid w:val="00657054"/>
    <w:rsid w:val="00667EE5"/>
    <w:rsid w:val="006757A2"/>
    <w:rsid w:val="006779FA"/>
    <w:rsid w:val="00682322"/>
    <w:rsid w:val="006857B5"/>
    <w:rsid w:val="00691D45"/>
    <w:rsid w:val="006969BC"/>
    <w:rsid w:val="006A134F"/>
    <w:rsid w:val="006A5405"/>
    <w:rsid w:val="006A602C"/>
    <w:rsid w:val="006B7378"/>
    <w:rsid w:val="006C3E7C"/>
    <w:rsid w:val="006C4100"/>
    <w:rsid w:val="006C45FD"/>
    <w:rsid w:val="006C5364"/>
    <w:rsid w:val="006D0594"/>
    <w:rsid w:val="006D270A"/>
    <w:rsid w:val="006D3F66"/>
    <w:rsid w:val="006E014F"/>
    <w:rsid w:val="006E0F13"/>
    <w:rsid w:val="006E1A75"/>
    <w:rsid w:val="006F2056"/>
    <w:rsid w:val="006F5062"/>
    <w:rsid w:val="006F6AB5"/>
    <w:rsid w:val="006F78B0"/>
    <w:rsid w:val="00703375"/>
    <w:rsid w:val="007053EF"/>
    <w:rsid w:val="0071050F"/>
    <w:rsid w:val="00716464"/>
    <w:rsid w:val="0072475E"/>
    <w:rsid w:val="007279C5"/>
    <w:rsid w:val="00727F23"/>
    <w:rsid w:val="00735457"/>
    <w:rsid w:val="00737B9F"/>
    <w:rsid w:val="00747F84"/>
    <w:rsid w:val="0076202D"/>
    <w:rsid w:val="00780F88"/>
    <w:rsid w:val="00784EA8"/>
    <w:rsid w:val="00794841"/>
    <w:rsid w:val="00797A55"/>
    <w:rsid w:val="007A276D"/>
    <w:rsid w:val="007A33CB"/>
    <w:rsid w:val="007B40F6"/>
    <w:rsid w:val="007B6942"/>
    <w:rsid w:val="007B7D6A"/>
    <w:rsid w:val="007C23CD"/>
    <w:rsid w:val="007C57B1"/>
    <w:rsid w:val="007C65AB"/>
    <w:rsid w:val="007C7559"/>
    <w:rsid w:val="007D6828"/>
    <w:rsid w:val="007D7C0D"/>
    <w:rsid w:val="007E4D0D"/>
    <w:rsid w:val="007E6560"/>
    <w:rsid w:val="00805854"/>
    <w:rsid w:val="00810E67"/>
    <w:rsid w:val="00813773"/>
    <w:rsid w:val="00817286"/>
    <w:rsid w:val="0082187E"/>
    <w:rsid w:val="0084567E"/>
    <w:rsid w:val="008458B4"/>
    <w:rsid w:val="008531A5"/>
    <w:rsid w:val="00875148"/>
    <w:rsid w:val="008809DE"/>
    <w:rsid w:val="00893B1A"/>
    <w:rsid w:val="00895269"/>
    <w:rsid w:val="008A1DA8"/>
    <w:rsid w:val="008A39C2"/>
    <w:rsid w:val="008A4D15"/>
    <w:rsid w:val="008A7493"/>
    <w:rsid w:val="008B0AD8"/>
    <w:rsid w:val="008B4E55"/>
    <w:rsid w:val="008C6794"/>
    <w:rsid w:val="008D3565"/>
    <w:rsid w:val="008D61C5"/>
    <w:rsid w:val="008D7A18"/>
    <w:rsid w:val="008E0BE3"/>
    <w:rsid w:val="008E1CD3"/>
    <w:rsid w:val="008E4CE1"/>
    <w:rsid w:val="00913A86"/>
    <w:rsid w:val="00914624"/>
    <w:rsid w:val="00923399"/>
    <w:rsid w:val="00924777"/>
    <w:rsid w:val="009250BA"/>
    <w:rsid w:val="0093013C"/>
    <w:rsid w:val="00931299"/>
    <w:rsid w:val="009433BD"/>
    <w:rsid w:val="00947478"/>
    <w:rsid w:val="0095109F"/>
    <w:rsid w:val="009517E0"/>
    <w:rsid w:val="0095181C"/>
    <w:rsid w:val="009578C1"/>
    <w:rsid w:val="00957CFF"/>
    <w:rsid w:val="00960BFF"/>
    <w:rsid w:val="0096539C"/>
    <w:rsid w:val="0096573F"/>
    <w:rsid w:val="00971CA6"/>
    <w:rsid w:val="0098607D"/>
    <w:rsid w:val="00986B0B"/>
    <w:rsid w:val="00986E09"/>
    <w:rsid w:val="009954DB"/>
    <w:rsid w:val="009B07B0"/>
    <w:rsid w:val="009C6DD4"/>
    <w:rsid w:val="009D314A"/>
    <w:rsid w:val="009D3BDF"/>
    <w:rsid w:val="009D7DB5"/>
    <w:rsid w:val="009D7F5D"/>
    <w:rsid w:val="009E0446"/>
    <w:rsid w:val="009E2705"/>
    <w:rsid w:val="009E3C6A"/>
    <w:rsid w:val="009E4A2A"/>
    <w:rsid w:val="009F0D6C"/>
    <w:rsid w:val="00A04BF5"/>
    <w:rsid w:val="00A1036D"/>
    <w:rsid w:val="00A166A4"/>
    <w:rsid w:val="00A21A83"/>
    <w:rsid w:val="00A21DBC"/>
    <w:rsid w:val="00A35A72"/>
    <w:rsid w:val="00A46E74"/>
    <w:rsid w:val="00A614D6"/>
    <w:rsid w:val="00A64F19"/>
    <w:rsid w:val="00A658D9"/>
    <w:rsid w:val="00A73BDC"/>
    <w:rsid w:val="00A77B79"/>
    <w:rsid w:val="00A84BEB"/>
    <w:rsid w:val="00A85FAF"/>
    <w:rsid w:val="00A870E4"/>
    <w:rsid w:val="00A904CC"/>
    <w:rsid w:val="00A92C37"/>
    <w:rsid w:val="00A95CC4"/>
    <w:rsid w:val="00AA1F87"/>
    <w:rsid w:val="00AA3F72"/>
    <w:rsid w:val="00AB1BC9"/>
    <w:rsid w:val="00AC72E0"/>
    <w:rsid w:val="00AD38F3"/>
    <w:rsid w:val="00AE24E9"/>
    <w:rsid w:val="00AE312C"/>
    <w:rsid w:val="00AE421A"/>
    <w:rsid w:val="00AE701E"/>
    <w:rsid w:val="00B029DA"/>
    <w:rsid w:val="00B06CA5"/>
    <w:rsid w:val="00B119AF"/>
    <w:rsid w:val="00B158B7"/>
    <w:rsid w:val="00B170AA"/>
    <w:rsid w:val="00B21197"/>
    <w:rsid w:val="00B23BF8"/>
    <w:rsid w:val="00B27CB2"/>
    <w:rsid w:val="00B34ECB"/>
    <w:rsid w:val="00B3644D"/>
    <w:rsid w:val="00B37701"/>
    <w:rsid w:val="00B40CC5"/>
    <w:rsid w:val="00B562DA"/>
    <w:rsid w:val="00B61B03"/>
    <w:rsid w:val="00B669C7"/>
    <w:rsid w:val="00B804D5"/>
    <w:rsid w:val="00B8182A"/>
    <w:rsid w:val="00B87125"/>
    <w:rsid w:val="00BC0157"/>
    <w:rsid w:val="00BC110E"/>
    <w:rsid w:val="00BC6884"/>
    <w:rsid w:val="00BC7F5F"/>
    <w:rsid w:val="00BC7F82"/>
    <w:rsid w:val="00BE19BB"/>
    <w:rsid w:val="00BE26BD"/>
    <w:rsid w:val="00BE4ED4"/>
    <w:rsid w:val="00BE60F4"/>
    <w:rsid w:val="00BE7BBF"/>
    <w:rsid w:val="00BF796A"/>
    <w:rsid w:val="00C01F4E"/>
    <w:rsid w:val="00C02048"/>
    <w:rsid w:val="00C119C5"/>
    <w:rsid w:val="00C23DD7"/>
    <w:rsid w:val="00C326E6"/>
    <w:rsid w:val="00C34B4D"/>
    <w:rsid w:val="00C34ED9"/>
    <w:rsid w:val="00C4594C"/>
    <w:rsid w:val="00C47AD4"/>
    <w:rsid w:val="00C51460"/>
    <w:rsid w:val="00C5538A"/>
    <w:rsid w:val="00C57C18"/>
    <w:rsid w:val="00C57EF7"/>
    <w:rsid w:val="00C6467A"/>
    <w:rsid w:val="00C65FAE"/>
    <w:rsid w:val="00C74800"/>
    <w:rsid w:val="00C75535"/>
    <w:rsid w:val="00C77D14"/>
    <w:rsid w:val="00C80234"/>
    <w:rsid w:val="00C80BD8"/>
    <w:rsid w:val="00C81E4A"/>
    <w:rsid w:val="00C82F88"/>
    <w:rsid w:val="00C862FE"/>
    <w:rsid w:val="00C94CB9"/>
    <w:rsid w:val="00CB2B26"/>
    <w:rsid w:val="00CC2E67"/>
    <w:rsid w:val="00CD2E56"/>
    <w:rsid w:val="00CD4A33"/>
    <w:rsid w:val="00CD5F15"/>
    <w:rsid w:val="00CF2AB2"/>
    <w:rsid w:val="00CF5D9B"/>
    <w:rsid w:val="00D031E8"/>
    <w:rsid w:val="00D07B45"/>
    <w:rsid w:val="00D12642"/>
    <w:rsid w:val="00D30958"/>
    <w:rsid w:val="00D414FA"/>
    <w:rsid w:val="00D42E92"/>
    <w:rsid w:val="00D47D3A"/>
    <w:rsid w:val="00D5680A"/>
    <w:rsid w:val="00D623F3"/>
    <w:rsid w:val="00D62B87"/>
    <w:rsid w:val="00D63823"/>
    <w:rsid w:val="00D6711F"/>
    <w:rsid w:val="00D759AB"/>
    <w:rsid w:val="00D76230"/>
    <w:rsid w:val="00D7771F"/>
    <w:rsid w:val="00D820FE"/>
    <w:rsid w:val="00D9301D"/>
    <w:rsid w:val="00D95576"/>
    <w:rsid w:val="00DA6164"/>
    <w:rsid w:val="00DB0BF3"/>
    <w:rsid w:val="00DB703E"/>
    <w:rsid w:val="00DB70F1"/>
    <w:rsid w:val="00DB7EF3"/>
    <w:rsid w:val="00DC029D"/>
    <w:rsid w:val="00DC4BAF"/>
    <w:rsid w:val="00DC712B"/>
    <w:rsid w:val="00DD4CA5"/>
    <w:rsid w:val="00DE218C"/>
    <w:rsid w:val="00DF6F80"/>
    <w:rsid w:val="00E04A40"/>
    <w:rsid w:val="00E20AC1"/>
    <w:rsid w:val="00E25F4D"/>
    <w:rsid w:val="00E26C55"/>
    <w:rsid w:val="00E37C52"/>
    <w:rsid w:val="00E44C73"/>
    <w:rsid w:val="00E5336A"/>
    <w:rsid w:val="00E54581"/>
    <w:rsid w:val="00E55090"/>
    <w:rsid w:val="00E552DA"/>
    <w:rsid w:val="00E57594"/>
    <w:rsid w:val="00E7790C"/>
    <w:rsid w:val="00E85AAD"/>
    <w:rsid w:val="00E93DF6"/>
    <w:rsid w:val="00EA16B0"/>
    <w:rsid w:val="00EA2237"/>
    <w:rsid w:val="00EA5681"/>
    <w:rsid w:val="00EC4965"/>
    <w:rsid w:val="00EE1CB6"/>
    <w:rsid w:val="00F1659B"/>
    <w:rsid w:val="00F171DA"/>
    <w:rsid w:val="00F22828"/>
    <w:rsid w:val="00F238F2"/>
    <w:rsid w:val="00F24B37"/>
    <w:rsid w:val="00F25235"/>
    <w:rsid w:val="00F25337"/>
    <w:rsid w:val="00F26FCC"/>
    <w:rsid w:val="00F30ADE"/>
    <w:rsid w:val="00F30FD6"/>
    <w:rsid w:val="00F34BA1"/>
    <w:rsid w:val="00F34CBA"/>
    <w:rsid w:val="00F431EA"/>
    <w:rsid w:val="00F44DF6"/>
    <w:rsid w:val="00F4683E"/>
    <w:rsid w:val="00F4754A"/>
    <w:rsid w:val="00F55B26"/>
    <w:rsid w:val="00F62F5D"/>
    <w:rsid w:val="00F649FA"/>
    <w:rsid w:val="00F7427A"/>
    <w:rsid w:val="00F83B71"/>
    <w:rsid w:val="00F85EB1"/>
    <w:rsid w:val="00F911C2"/>
    <w:rsid w:val="00F969D2"/>
    <w:rsid w:val="00F96D12"/>
    <w:rsid w:val="00FA2ABE"/>
    <w:rsid w:val="00FA2F2A"/>
    <w:rsid w:val="00FA3700"/>
    <w:rsid w:val="00FB2632"/>
    <w:rsid w:val="00FB31FA"/>
    <w:rsid w:val="00FB5A2C"/>
    <w:rsid w:val="00FC2C1A"/>
    <w:rsid w:val="00FC56D7"/>
    <w:rsid w:val="00FC57EA"/>
    <w:rsid w:val="00FC7B6A"/>
    <w:rsid w:val="00FD32F7"/>
    <w:rsid w:val="00FD6DD6"/>
    <w:rsid w:val="00FE3F1B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2BD36D2"/>
  <w15:docId w15:val="{94C3557D-003A-4782-A101-690584CE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4D5"/>
    <w:pPr>
      <w:spacing w:after="160" w:line="256" w:lineRule="auto"/>
    </w:pPr>
    <w:rPr>
      <w:rFonts w:eastAsiaTheme="minorEastAsia" w:cs="Times New Roman"/>
      <w:lang w:eastAsia="fr-BE"/>
    </w:rPr>
  </w:style>
  <w:style w:type="paragraph" w:styleId="Titre1">
    <w:name w:val="heading 1"/>
    <w:basedOn w:val="Normal"/>
    <w:next w:val="Normal"/>
    <w:link w:val="Titre1Car"/>
    <w:qFormat/>
    <w:rsid w:val="00EA5681"/>
    <w:pPr>
      <w:keepNext/>
      <w:numPr>
        <w:numId w:val="9"/>
      </w:numPr>
      <w:spacing w:after="240" w:line="240" w:lineRule="auto"/>
      <w:jc w:val="both"/>
      <w:outlineLvl w:val="0"/>
    </w:pPr>
    <w:rPr>
      <w:rFonts w:ascii="Arial" w:eastAsia="Times New Roman" w:hAnsi="Arial"/>
      <w:b/>
      <w:smallCaps/>
      <w:kern w:val="28"/>
      <w:sz w:val="20"/>
      <w:szCs w:val="20"/>
      <w:u w:val="double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EA5681"/>
    <w:pPr>
      <w:keepNext/>
      <w:numPr>
        <w:ilvl w:val="1"/>
        <w:numId w:val="9"/>
      </w:numPr>
      <w:spacing w:before="240" w:after="120" w:line="240" w:lineRule="auto"/>
      <w:jc w:val="both"/>
      <w:outlineLvl w:val="1"/>
    </w:pPr>
    <w:rPr>
      <w:rFonts w:ascii="Arial" w:eastAsia="Times New Roman" w:hAnsi="Arial"/>
      <w:b/>
      <w:sz w:val="20"/>
      <w:szCs w:val="20"/>
      <w:u w:val="single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EA5681"/>
    <w:pPr>
      <w:keepNext/>
      <w:numPr>
        <w:ilvl w:val="2"/>
        <w:numId w:val="9"/>
      </w:numPr>
      <w:spacing w:before="240" w:after="120" w:line="240" w:lineRule="auto"/>
      <w:jc w:val="both"/>
      <w:outlineLvl w:val="2"/>
    </w:pPr>
    <w:rPr>
      <w:rFonts w:ascii="Arial" w:eastAsia="Times New Roman" w:hAnsi="Arial"/>
      <w:b/>
      <w:sz w:val="20"/>
      <w:szCs w:val="20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EA5681"/>
    <w:pPr>
      <w:keepNext/>
      <w:numPr>
        <w:ilvl w:val="3"/>
        <w:numId w:val="9"/>
      </w:numPr>
      <w:spacing w:before="240" w:after="0" w:line="240" w:lineRule="auto"/>
      <w:jc w:val="both"/>
      <w:outlineLvl w:val="3"/>
    </w:pPr>
    <w:rPr>
      <w:rFonts w:ascii="Arial" w:eastAsia="Times New Roman" w:hAnsi="Arial"/>
      <w:sz w:val="20"/>
      <w:szCs w:val="20"/>
      <w:u w:val="single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EA5681"/>
    <w:pPr>
      <w:numPr>
        <w:ilvl w:val="4"/>
        <w:numId w:val="9"/>
      </w:numPr>
      <w:spacing w:before="240" w:after="60" w:line="240" w:lineRule="auto"/>
      <w:jc w:val="both"/>
      <w:outlineLvl w:val="4"/>
    </w:pPr>
    <w:rPr>
      <w:rFonts w:ascii="Arial" w:eastAsia="Times New Roman" w:hAnsi="Arial"/>
      <w:sz w:val="20"/>
      <w:szCs w:val="20"/>
      <w:u w:val="dotted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EA5681"/>
    <w:pPr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/>
      <w:i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EA5681"/>
    <w:pPr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EA5681"/>
    <w:pPr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EA5681"/>
    <w:pPr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0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CB7"/>
    <w:rPr>
      <w:rFonts w:eastAsiaTheme="minorEastAsia" w:cs="Times New Roman"/>
      <w:lang w:eastAsia="fr-BE"/>
    </w:rPr>
  </w:style>
  <w:style w:type="paragraph" w:styleId="Pieddepage">
    <w:name w:val="footer"/>
    <w:basedOn w:val="Normal"/>
    <w:link w:val="PieddepageCar"/>
    <w:uiPriority w:val="99"/>
    <w:unhideWhenUsed/>
    <w:rsid w:val="004B0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CB7"/>
    <w:rPr>
      <w:rFonts w:eastAsiaTheme="minorEastAsia" w:cs="Times New Roman"/>
      <w:lang w:eastAsia="fr-BE"/>
    </w:rPr>
  </w:style>
  <w:style w:type="paragraph" w:customStyle="1" w:styleId="Tableau">
    <w:name w:val="Tableau"/>
    <w:basedOn w:val="Normal"/>
    <w:rsid w:val="000500DE"/>
    <w:pPr>
      <w:spacing w:after="0" w:line="240" w:lineRule="auto"/>
    </w:pPr>
    <w:rPr>
      <w:rFonts w:ascii="Arial" w:eastAsia="Times New Roman" w:hAnsi="Arial"/>
      <w:sz w:val="20"/>
      <w:szCs w:val="20"/>
      <w:lang w:val="fr-FR" w:eastAsia="fr-FR"/>
    </w:rPr>
  </w:style>
  <w:style w:type="character" w:customStyle="1" w:styleId="lang-de">
    <w:name w:val="lang-de"/>
    <w:basedOn w:val="Policepardfaut"/>
    <w:rsid w:val="00145AE9"/>
  </w:style>
  <w:style w:type="character" w:customStyle="1" w:styleId="toctext">
    <w:name w:val="toctext"/>
    <w:basedOn w:val="Policepardfaut"/>
    <w:rsid w:val="00145AE9"/>
  </w:style>
  <w:style w:type="character" w:styleId="Lienhypertexte">
    <w:name w:val="Hyperlink"/>
    <w:basedOn w:val="Policepardfaut"/>
    <w:uiPriority w:val="99"/>
    <w:unhideWhenUsed/>
    <w:rsid w:val="00145AE9"/>
    <w:rPr>
      <w:strike w:val="0"/>
      <w:dstrike w:val="0"/>
      <w:color w:val="282828"/>
      <w:u w:val="none"/>
      <w:effect w:val="none"/>
    </w:rPr>
  </w:style>
  <w:style w:type="character" w:customStyle="1" w:styleId="shorttext">
    <w:name w:val="short_text"/>
    <w:basedOn w:val="Policepardfaut"/>
    <w:rsid w:val="00440D44"/>
  </w:style>
  <w:style w:type="character" w:customStyle="1" w:styleId="Titre1Car">
    <w:name w:val="Titre 1 Car"/>
    <w:basedOn w:val="Policepardfaut"/>
    <w:link w:val="Titre1"/>
    <w:rsid w:val="00EA5681"/>
    <w:rPr>
      <w:rFonts w:ascii="Arial" w:eastAsia="Times New Roman" w:hAnsi="Arial" w:cs="Times New Roman"/>
      <w:b/>
      <w:smallCaps/>
      <w:kern w:val="28"/>
      <w:sz w:val="20"/>
      <w:szCs w:val="20"/>
      <w:u w:val="double"/>
      <w:lang w:val="fr-FR" w:eastAsia="fr-FR"/>
    </w:rPr>
  </w:style>
  <w:style w:type="character" w:customStyle="1" w:styleId="Titre2Car">
    <w:name w:val="Titre 2 Car"/>
    <w:basedOn w:val="Policepardfaut"/>
    <w:link w:val="Titre2"/>
    <w:rsid w:val="00EA5681"/>
    <w:rPr>
      <w:rFonts w:ascii="Arial" w:eastAsia="Times New Roman" w:hAnsi="Arial" w:cs="Times New Roman"/>
      <w:b/>
      <w:sz w:val="20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EA5681"/>
    <w:rPr>
      <w:rFonts w:ascii="Arial" w:eastAsia="Times New Roman" w:hAnsi="Arial" w:cs="Times New Roman"/>
      <w:b/>
      <w:sz w:val="20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EA5681"/>
    <w:rPr>
      <w:rFonts w:ascii="Arial" w:eastAsia="Times New Roman" w:hAnsi="Arial" w:cs="Times New Roman"/>
      <w:sz w:val="20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EA5681"/>
    <w:rPr>
      <w:rFonts w:ascii="Arial" w:eastAsia="Times New Roman" w:hAnsi="Arial" w:cs="Times New Roman"/>
      <w:sz w:val="20"/>
      <w:szCs w:val="20"/>
      <w:u w:val="dotted"/>
      <w:lang w:val="fr-FR" w:eastAsia="fr-FR"/>
    </w:rPr>
  </w:style>
  <w:style w:type="character" w:customStyle="1" w:styleId="Titre6Car">
    <w:name w:val="Titre 6 Car"/>
    <w:basedOn w:val="Policepardfaut"/>
    <w:link w:val="Titre6"/>
    <w:rsid w:val="00EA5681"/>
    <w:rPr>
      <w:rFonts w:ascii="Arial" w:eastAsia="Times New Roman" w:hAnsi="Arial" w:cs="Times New Roman"/>
      <w:i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EA5681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EA5681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EA5681"/>
    <w:rPr>
      <w:rFonts w:ascii="Arial" w:eastAsia="Times New Roman" w:hAnsi="Arial" w:cs="Times New Roman"/>
      <w:i/>
      <w:sz w:val="18"/>
      <w:szCs w:val="20"/>
      <w:lang w:val="fr-FR" w:eastAsia="fr-FR"/>
    </w:rPr>
  </w:style>
  <w:style w:type="paragraph" w:customStyle="1" w:styleId="Bullet">
    <w:name w:val="Bullet"/>
    <w:basedOn w:val="Normal"/>
    <w:rsid w:val="00EA5681"/>
    <w:pPr>
      <w:numPr>
        <w:numId w:val="11"/>
      </w:numPr>
      <w:spacing w:after="0" w:line="240" w:lineRule="auto"/>
      <w:jc w:val="both"/>
    </w:pPr>
    <w:rPr>
      <w:rFonts w:ascii="Arial" w:eastAsia="Times New Roman" w:hAnsi="Arial"/>
      <w:sz w:val="20"/>
      <w:szCs w:val="20"/>
      <w:lang w:val="fr-FR" w:eastAsia="fr-FR"/>
    </w:rPr>
  </w:style>
  <w:style w:type="paragraph" w:customStyle="1" w:styleId="Default">
    <w:name w:val="Default"/>
    <w:rsid w:val="0096573F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table" w:styleId="Grilledutableau">
    <w:name w:val="Table Grid"/>
    <w:basedOn w:val="TableauNormal"/>
    <w:uiPriority w:val="59"/>
    <w:rsid w:val="00511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www.martine.be/extension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CEB819-8505-4CDE-8A92-2B4C6990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3115</Words>
  <Characters>17136</Characters>
  <Application>Microsoft Office Word</Application>
  <DocSecurity>0</DocSecurity>
  <Lines>142</Lines>
  <Paragraphs>40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</dc:creator>
  <cp:lastModifiedBy>Arnaud Pirlot</cp:lastModifiedBy>
  <cp:revision>12</cp:revision>
  <cp:lastPrinted>2017-10-18T12:26:00Z</cp:lastPrinted>
  <dcterms:created xsi:type="dcterms:W3CDTF">2018-01-11T10:03:00Z</dcterms:created>
  <dcterms:modified xsi:type="dcterms:W3CDTF">2018-06-13T12:36:00Z</dcterms:modified>
</cp:coreProperties>
</file>